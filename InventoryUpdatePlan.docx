
<file path=[Content_Types].xml><?xml version="1.0" encoding="utf-8"?>
<Types xmlns="http://schemas.openxmlformats.org/package/2006/content-types">
  <Default Extension="png" ContentType="image/png"/>
  <Default Extension="bmp" ContentType="image/bmp"/>
  <Default Extension="pdf" ContentType="application/pdf"/>
  <Default Extension="rels" ContentType="application/vnd.openxmlformats-package.relationships+xml"/>
  <Default Extension="jpeg" ContentType="image/jpg"/>
  <Default Extension="mov" ContentType="application/movie"/>
  <Default Extension="xml" ContentType="application/xml"/>
  <Default Extension="gif" ContentType="image/gif"/>
  <Default Extension="tif" ContentType="image/tif"/>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officeDocument" Target="word/document.xml"/><Relationship Id="rId2" Type="http://schemas.openxmlformats.org/officeDocument/2006/relationships/extended-properties" Target="docProps/app.xml"/><Relationship Id="rId1" Type="http://schemas.openxmlformats.org/package/2006/relationships/metadata/core-properties" Target="docProps/core.xml"/><Relationship Id="rId4" Type="http://schemas.openxmlformats.org/officeDocument/2006/relationships/custom-properties" Target="docProps/custom.xml"/></Relationships>
</file>

<file path=word/document.xml><?xml version="1.0" encoding="utf-8"?>
<w:document xmlns:wp14="http://schemas.microsoft.com/office/word/2010/wordprocessingDrawing"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14">
  <w:body>
    <w:p xmlns:wp14="http://schemas.microsoft.com/office/word/2010/wordml" w:rsidP="0E4BA791" w14:paraId="77F44116" wp14:textId="77777777">
      <w:pPr>
        <w:pStyle w:val="Body"/>
        <w:spacing w:line="240" w:lineRule="auto"/>
        <w:jc w:val="both"/>
        <w:rPr>
          <w:rFonts w:ascii="Helvetica Neue" w:hAnsi="Helvetica Neue" w:eastAsia="Helvetica Neue" w:cs="Helvetica Neue"/>
          <w:b w:val="1"/>
          <w:bCs w:val="1"/>
          <w:sz w:val="24"/>
          <w:szCs w:val="24"/>
        </w:rPr>
      </w:pPr>
      <w:r w:rsidRPr="0E4BA791" w:rsidR="3B39B29A">
        <w:rPr>
          <w:rFonts w:ascii="Helvetica Neue" w:hAnsi="Helvetica Neue" w:eastAsia="Helvetica Neue" w:cs="Helvetica Neue"/>
          <w:b w:val="1"/>
          <w:bCs w:val="1"/>
          <w:sz w:val="24"/>
          <w:szCs w:val="24"/>
          <w:lang w:val="en-US"/>
        </w:rPr>
        <w:t>WQ Inventory Update Plan</w:t>
      </w:r>
    </w:p>
    <w:p xmlns:wp14="http://schemas.microsoft.com/office/word/2010/wordml" w:rsidP="0E4BA791" w14:paraId="672A6659" wp14:textId="77777777">
      <w:pPr>
        <w:pStyle w:val="Body"/>
        <w:spacing w:line="240" w:lineRule="auto"/>
        <w:jc w:val="both"/>
        <w:rPr>
          <w:rFonts w:ascii="Helvetica Neue" w:hAnsi="Helvetica Neue" w:eastAsia="Helvetica Neue" w:cs="Helvetica Neue"/>
          <w:sz w:val="24"/>
          <w:szCs w:val="24"/>
        </w:rPr>
      </w:pPr>
    </w:p>
    <w:p xmlns:wp14="http://schemas.microsoft.com/office/word/2010/wordml" w:rsidP="0E4BA791" w14:paraId="2452CE6B" wp14:textId="77777777">
      <w:pPr>
        <w:pStyle w:val="Body"/>
        <w:spacing w:line="240" w:lineRule="auto"/>
        <w:jc w:val="both"/>
        <w:rPr>
          <w:rFonts w:ascii="Helvetica Neue" w:hAnsi="Helvetica Neue" w:eastAsia="Helvetica Neue" w:cs="Helvetica Neue"/>
          <w:b w:val="1"/>
          <w:bCs w:val="1"/>
          <w:sz w:val="24"/>
          <w:szCs w:val="24"/>
        </w:rPr>
      </w:pPr>
      <w:r w:rsidRPr="0E4BA791" w:rsidR="3B39B29A">
        <w:rPr>
          <w:rFonts w:ascii="Helvetica Neue" w:hAnsi="Helvetica Neue" w:eastAsia="Helvetica Neue" w:cs="Helvetica Neue"/>
          <w:b w:val="1"/>
          <w:bCs w:val="1"/>
          <w:sz w:val="24"/>
          <w:szCs w:val="24"/>
          <w:lang w:val="en-US"/>
        </w:rPr>
        <w:t>Products</w:t>
      </w:r>
    </w:p>
    <w:p w:rsidR="3B39B29A" w:rsidP="0E4BA791" w:rsidRDefault="3B39B29A" w14:paraId="1B62493E" w14:textId="0C4804AF">
      <w:pPr>
        <w:pStyle w:val="Body"/>
        <w:numPr>
          <w:ilvl w:val="0"/>
          <w:numId w:val="10"/>
        </w:numPr>
        <w:spacing w:line="240" w:lineRule="auto"/>
        <w:jc w:val="both"/>
        <w:rPr>
          <w:rFonts w:ascii="Helvetica Neue" w:hAnsi="Helvetica Neue" w:eastAsia="Helvetica Neue" w:cs="Helvetica Neue"/>
          <w:b w:val="0"/>
          <w:bCs w:val="0"/>
          <w:i w:val="0"/>
          <w:iCs w:val="0"/>
          <w:color w:val="000000" w:themeColor="text1" w:themeTint="FF" w:themeShade="FF"/>
          <w:sz w:val="24"/>
          <w:szCs w:val="24"/>
          <w:vertAlign w:val="baseline"/>
          <w:lang w:val="en-US"/>
        </w:rPr>
      </w:pPr>
      <w:r w:rsidRPr="0E4BA791" w:rsidR="3B39B29A">
        <w:rPr>
          <w:rFonts w:ascii="Helvetica Neue" w:hAnsi="Helvetica Neue" w:eastAsia="Helvetica Neue" w:cs="Helvetica Neue"/>
          <w:sz w:val="24"/>
          <w:szCs w:val="24"/>
          <w:lang w:val="en-US"/>
        </w:rPr>
        <w:t xml:space="preserve">Assess and improve web inventory </w:t>
      </w:r>
    </w:p>
    <w:p w:rsidR="3B39B29A" w:rsidP="0E4BA791" w:rsidRDefault="3B39B29A" w14:paraId="663531E9" w14:textId="553FE070">
      <w:pPr>
        <w:pStyle w:val="Body"/>
        <w:numPr>
          <w:ilvl w:val="1"/>
          <w:numId w:val="10"/>
        </w:numPr>
        <w:spacing w:line="240" w:lineRule="auto"/>
        <w:jc w:val="both"/>
        <w:rPr>
          <w:b w:val="0"/>
          <w:bCs w:val="0"/>
          <w:i w:val="0"/>
          <w:iCs w:val="0"/>
          <w:color w:val="000000" w:themeColor="text1" w:themeTint="FF" w:themeShade="FF"/>
          <w:sz w:val="24"/>
          <w:szCs w:val="24"/>
          <w:vertAlign w:val="baseline"/>
          <w:lang w:val="en-US"/>
        </w:rPr>
      </w:pPr>
      <w:r w:rsidRPr="0E4BA791" w:rsidR="3B39B29A">
        <w:rPr>
          <w:rFonts w:ascii="Helvetica Neue" w:hAnsi="Helvetica Neue" w:eastAsia="Helvetica Neue" w:cs="Helvetica Neue"/>
          <w:sz w:val="24"/>
          <w:szCs w:val="24"/>
          <w:lang w:val="en-US"/>
        </w:rPr>
        <w:t>Remove site information</w:t>
      </w:r>
    </w:p>
    <w:p w:rsidR="3B39B29A" w:rsidP="0E4BA791" w:rsidRDefault="3B39B29A" w14:paraId="22C3BE98" w14:textId="0AA7FD80">
      <w:pPr>
        <w:pStyle w:val="Body"/>
        <w:numPr>
          <w:ilvl w:val="1"/>
          <w:numId w:val="10"/>
        </w:numPr>
        <w:spacing w:line="240" w:lineRule="auto"/>
        <w:jc w:val="both"/>
        <w:rPr>
          <w:b w:val="0"/>
          <w:bCs w:val="0"/>
          <w:i w:val="0"/>
          <w:iCs w:val="0"/>
          <w:color w:val="000000" w:themeColor="text1" w:themeTint="FF" w:themeShade="FF"/>
          <w:sz w:val="24"/>
          <w:szCs w:val="24"/>
          <w:vertAlign w:val="baseline"/>
          <w:lang w:val="en-US"/>
        </w:rPr>
      </w:pPr>
      <w:r w:rsidRPr="0E4BA791" w:rsidR="3B39B29A">
        <w:rPr>
          <w:rFonts w:ascii="Helvetica Neue" w:hAnsi="Helvetica Neue" w:eastAsia="Helvetica Neue" w:cs="Helvetica Neue"/>
          <w:sz w:val="24"/>
          <w:szCs w:val="24"/>
          <w:lang w:val="en-US"/>
        </w:rPr>
        <w:t>Suggest updated column order and standard options within each column, as needed.</w:t>
      </w:r>
    </w:p>
    <w:p w:rsidR="3B39B29A" w:rsidP="0E4BA791" w:rsidRDefault="3B39B29A" w14:paraId="40EFF7D7" w14:textId="61CA7066">
      <w:pPr>
        <w:pStyle w:val="Body"/>
        <w:numPr>
          <w:ilvl w:val="1"/>
          <w:numId w:val="10"/>
        </w:numPr>
        <w:spacing w:line="240" w:lineRule="auto"/>
        <w:jc w:val="both"/>
        <w:rPr>
          <w:rFonts w:ascii="Helvetica Neue" w:hAnsi="Helvetica Neue" w:eastAsia="Helvetica Neue" w:cs="Helvetica Neue"/>
          <w:b w:val="0"/>
          <w:bCs w:val="0"/>
          <w:i w:val="0"/>
          <w:iCs w:val="0"/>
          <w:color w:val="000000" w:themeColor="text1" w:themeTint="FF" w:themeShade="FF"/>
          <w:sz w:val="24"/>
          <w:szCs w:val="24"/>
          <w:vertAlign w:val="baseline"/>
          <w:lang w:val="en-US"/>
        </w:rPr>
      </w:pPr>
      <w:r w:rsidRPr="0E4BA791" w:rsidR="3B39B29A">
        <w:rPr>
          <w:rFonts w:ascii="Helvetica Neue" w:hAnsi="Helvetica Neue" w:eastAsia="Helvetica Neue" w:cs="Helvetica Neue"/>
          <w:sz w:val="24"/>
          <w:szCs w:val="24"/>
          <w:lang w:val="en-US"/>
        </w:rPr>
        <w:t>Write simple, brief user instructions</w:t>
      </w:r>
    </w:p>
    <w:p w:rsidR="3B39B29A" w:rsidP="0E4BA791" w:rsidRDefault="3B39B29A" w14:paraId="434B167A" w14:textId="4D8691DB">
      <w:pPr>
        <w:pStyle w:val="Body"/>
        <w:numPr>
          <w:ilvl w:val="2"/>
          <w:numId w:val="10"/>
        </w:numPr>
        <w:spacing w:line="240" w:lineRule="auto"/>
        <w:jc w:val="both"/>
        <w:rPr>
          <w:rFonts w:ascii="Helvetica Neue" w:hAnsi="Helvetica Neue" w:eastAsia="Helvetica Neue" w:cs="Helvetica Neue"/>
          <w:b w:val="0"/>
          <w:bCs w:val="0"/>
          <w:i w:val="0"/>
          <w:iCs w:val="0"/>
          <w:color w:val="000000" w:themeColor="text1" w:themeTint="FF" w:themeShade="FF"/>
          <w:sz w:val="24"/>
          <w:szCs w:val="24"/>
          <w:vertAlign w:val="baseline"/>
          <w:lang w:val="en-US"/>
        </w:rPr>
      </w:pPr>
      <w:r w:rsidRPr="0E4BA791" w:rsidR="3B39B29A">
        <w:rPr>
          <w:rFonts w:ascii="Helvetica Neue" w:hAnsi="Helvetica Neue" w:eastAsia="Helvetica Neue" w:cs="Helvetica Neue"/>
          <w:sz w:val="24"/>
          <w:szCs w:val="24"/>
          <w:lang w:val="en-US"/>
        </w:rPr>
        <w:t>Provide two example searches based on parameter and location questions.</w:t>
      </w:r>
    </w:p>
    <w:p xmlns:wp14="http://schemas.microsoft.com/office/word/2010/wordml" w:rsidP="0E4BA791" w14:paraId="4A67CE1F" wp14:textId="6DAC53EB">
      <w:pPr>
        <w:pStyle w:val="Body"/>
        <w:numPr>
          <w:ilvl w:val="0"/>
          <w:numId w:val="10"/>
        </w:numPr>
        <w:spacing w:line="240" w:lineRule="auto"/>
        <w:jc w:val="both"/>
        <w:rPr>
          <w:rFonts w:ascii="Helvetica Neue" w:hAnsi="Helvetica Neue" w:eastAsia="Helvetica Neue" w:cs="Helvetica Neue"/>
          <w:b w:val="0"/>
          <w:bCs w:val="0"/>
          <w:i w:val="0"/>
          <w:iCs w:val="0"/>
          <w:color w:val="000000" w:themeColor="text1" w:themeTint="FF" w:themeShade="FF"/>
          <w:sz w:val="24"/>
          <w:szCs w:val="24"/>
          <w:vertAlign w:val="baseline"/>
          <w:lang w:val="en-US"/>
        </w:rPr>
      </w:pPr>
      <w:r w:rsidRPr="0E4BA791" w:rsidR="3B39B29A">
        <w:rPr>
          <w:rFonts w:ascii="Helvetica Neue" w:hAnsi="Helvetica Neue" w:eastAsia="Helvetica Neue" w:cs="Helvetica Neue"/>
          <w:sz w:val="24"/>
          <w:szCs w:val="24"/>
          <w:lang w:val="en-US"/>
        </w:rPr>
        <w:t>Write instructions for an intern to complete an update to the Excel version</w:t>
      </w:r>
    </w:p>
    <w:p w:rsidR="3B39B29A" w:rsidP="0E4BA791" w:rsidRDefault="3B39B29A" w14:paraId="4347FCE6" w14:textId="466330EF">
      <w:pPr>
        <w:pStyle w:val="Body"/>
        <w:numPr>
          <w:ilvl w:val="1"/>
          <w:numId w:val="10"/>
        </w:numPr>
        <w:bidi w:val="0"/>
        <w:spacing w:before="0" w:beforeAutospacing="off" w:after="0" w:afterAutospacing="off" w:line="240" w:lineRule="auto"/>
        <w:ind w:left="1440" w:right="0" w:hanging="360"/>
        <w:jc w:val="both"/>
        <w:rPr>
          <w:rFonts w:ascii="Helvetica Neue" w:hAnsi="Helvetica Neue" w:eastAsia="Helvetica Neue" w:cs="Helvetica Neue"/>
          <w:b w:val="0"/>
          <w:bCs w:val="0"/>
          <w:i w:val="0"/>
          <w:iCs w:val="0"/>
          <w:color w:val="000000" w:themeColor="text1" w:themeTint="FF" w:themeShade="FF"/>
          <w:sz w:val="24"/>
          <w:szCs w:val="24"/>
          <w:u w:val="none"/>
          <w:vertAlign w:val="baseline"/>
          <w:lang w:val="en-US"/>
        </w:rPr>
      </w:pPr>
      <w:r w:rsidRPr="0E4BA791" w:rsidR="3B39B29A">
        <w:rPr>
          <w:rFonts w:ascii="Helvetica Neue" w:hAnsi="Helvetica Neue" w:eastAsia="Helvetica Neue" w:cs="Helvetica Neue"/>
          <w:sz w:val="24"/>
          <w:szCs w:val="24"/>
          <w:lang w:val="en-US"/>
        </w:rPr>
        <w:t xml:space="preserve">Update the Excel version to have fewer columns </w:t>
      </w:r>
      <w:r w:rsidRPr="0E4BA791" w:rsidR="0E4BA791">
        <w:rPr>
          <w:rFonts w:ascii="Helvetica Neue" w:hAnsi="Helvetica Neue" w:eastAsia="Helvetica Neue" w:cs="Helvetica Neue"/>
          <w:sz w:val="24"/>
          <w:szCs w:val="24"/>
          <w:lang w:val="en-US"/>
        </w:rPr>
        <w:t>and to verify and add data sources.</w:t>
      </w:r>
    </w:p>
    <w:p xmlns:wp14="http://schemas.microsoft.com/office/word/2010/wordml" w:rsidP="0E4BA791" w14:paraId="43FDECF1" wp14:textId="77777777">
      <w:pPr>
        <w:pStyle w:val="Body"/>
        <w:numPr>
          <w:ilvl w:val="0"/>
          <w:numId w:val="10"/>
        </w:numPr>
        <w:spacing w:line="240" w:lineRule="auto"/>
        <w:jc w:val="both"/>
        <w:rPr>
          <w:rFonts w:ascii="Helvetica Neue" w:hAnsi="Helvetica Neue" w:eastAsia="Helvetica Neue" w:cs="Helvetica Neue"/>
          <w:b w:val="0"/>
          <w:bCs w:val="0"/>
          <w:i w:val="0"/>
          <w:iCs w:val="0"/>
          <w:color w:val="000000" w:themeColor="text1" w:themeTint="FF" w:themeShade="FF"/>
          <w:sz w:val="24"/>
          <w:szCs w:val="24"/>
          <w:vertAlign w:val="baseline"/>
          <w:lang w:val="en-US"/>
        </w:rPr>
      </w:pPr>
      <w:r w:rsidRPr="0E4BA791" w:rsidR="3B39B29A">
        <w:rPr>
          <w:rFonts w:ascii="Helvetica Neue" w:hAnsi="Helvetica Neue" w:eastAsia="Helvetica Neue" w:cs="Helvetica Neue"/>
          <w:sz w:val="24"/>
          <w:szCs w:val="24"/>
          <w:lang w:val="en-US"/>
        </w:rPr>
        <w:t>Suggest products (lists, maps) that could be generated from the inventory that might be commonly used (</w:t>
      </w:r>
      <w:proofErr w:type="gramStart"/>
      <w:r w:rsidRPr="0E4BA791" w:rsidR="3B39B29A">
        <w:rPr>
          <w:rFonts w:ascii="Helvetica Neue" w:hAnsi="Helvetica Neue" w:eastAsia="Helvetica Neue" w:cs="Helvetica Neue"/>
          <w:sz w:val="24"/>
          <w:szCs w:val="24"/>
          <w:lang w:val="en-US"/>
        </w:rPr>
        <w:t>i.e.</w:t>
      </w:r>
      <w:proofErr w:type="gramEnd"/>
      <w:r w:rsidRPr="0E4BA791" w:rsidR="3B39B29A">
        <w:rPr>
          <w:rFonts w:ascii="Helvetica Neue" w:hAnsi="Helvetica Neue" w:eastAsia="Helvetica Neue" w:cs="Helvetica Neue"/>
          <w:sz w:val="24"/>
          <w:szCs w:val="24"/>
          <w:lang w:val="en-US"/>
        </w:rPr>
        <w:t xml:space="preserve"> all programs collecting salinity data, </w:t>
      </w:r>
      <w:r w:rsidRPr="0E4BA791" w:rsidR="3B39B29A">
        <w:rPr>
          <w:rFonts w:ascii="Helvetica Neue" w:hAnsi="Helvetica Neue" w:eastAsia="Helvetica Neue" w:cs="Helvetica Neue"/>
          <w:sz w:val="24"/>
          <w:szCs w:val="24"/>
          <w:lang w:val="en-US"/>
        </w:rPr>
        <w:t>list of programs collecting data in each HUC8</w:t>
      </w:r>
      <w:r w:rsidRPr="0E4BA791" w:rsidR="3B39B29A">
        <w:rPr>
          <w:rFonts w:ascii="Helvetica Neue" w:hAnsi="Helvetica Neue" w:eastAsia="Helvetica Neue" w:cs="Helvetica Neue"/>
          <w:sz w:val="24"/>
          <w:szCs w:val="24"/>
          <w:lang w:val="en-US"/>
        </w:rPr>
        <w:t>)</w:t>
      </w:r>
    </w:p>
    <w:p xmlns:wp14="http://schemas.microsoft.com/office/word/2010/wordml" w:rsidP="0E4BA791" w14:paraId="0A37501D" wp14:textId="77777777">
      <w:pPr>
        <w:pStyle w:val="Body"/>
        <w:spacing w:line="240" w:lineRule="auto"/>
        <w:ind w:left="305"/>
        <w:jc w:val="both"/>
        <w:rPr>
          <w:rFonts w:ascii="Helvetica Neue" w:hAnsi="Helvetica Neue" w:eastAsia="Helvetica Neue" w:cs="Helvetica Neue"/>
          <w:sz w:val="24"/>
          <w:szCs w:val="24"/>
        </w:rPr>
      </w:pPr>
    </w:p>
    <w:p xmlns:wp14="http://schemas.microsoft.com/office/word/2010/wordml" w:rsidP="0E4BA791" w14:paraId="62A440E7" wp14:textId="77777777">
      <w:pPr>
        <w:pStyle w:val="Body"/>
        <w:spacing w:line="240" w:lineRule="auto"/>
        <w:ind w:left="0"/>
        <w:jc w:val="both"/>
        <w:rPr>
          <w:rFonts w:ascii="Helvetica Neue" w:hAnsi="Helvetica Neue" w:eastAsia="Helvetica Neue" w:cs="Helvetica Neue"/>
          <w:b w:val="1"/>
          <w:bCs w:val="1"/>
          <w:sz w:val="24"/>
          <w:szCs w:val="24"/>
        </w:rPr>
      </w:pPr>
      <w:r w:rsidRPr="0E4BA791" w:rsidR="3B39B29A">
        <w:rPr>
          <w:rFonts w:ascii="Helvetica Neue" w:hAnsi="Helvetica Neue" w:eastAsia="Helvetica Neue" w:cs="Helvetica Neue"/>
          <w:b w:val="1"/>
          <w:bCs w:val="1"/>
          <w:sz w:val="24"/>
          <w:szCs w:val="24"/>
          <w:lang w:val="en-US"/>
        </w:rPr>
        <w:t>Update Assumptions</w:t>
      </w:r>
    </w:p>
    <w:p xmlns:wp14="http://schemas.microsoft.com/office/word/2010/wordml" w:rsidP="0E4BA791" w14:paraId="09C8E137" wp14:textId="77777777">
      <w:pPr>
        <w:pStyle w:val="Body"/>
        <w:numPr>
          <w:ilvl w:val="0"/>
          <w:numId w:val="11"/>
        </w:numPr>
        <w:spacing w:line="240" w:lineRule="auto"/>
        <w:jc w:val="both"/>
        <w:rPr>
          <w:rFonts w:ascii="Helvetica Neue" w:hAnsi="Helvetica Neue" w:eastAsia="Helvetica Neue" w:cs="Helvetica Neue"/>
          <w:b w:val="0"/>
          <w:bCs w:val="0"/>
          <w:i w:val="0"/>
          <w:iCs w:val="0"/>
          <w:color w:val="000000" w:themeColor="text1" w:themeTint="FF" w:themeShade="FF"/>
          <w:sz w:val="24"/>
          <w:szCs w:val="24"/>
          <w:vertAlign w:val="baseline"/>
          <w:lang w:val="en-US"/>
        </w:rPr>
      </w:pPr>
      <w:proofErr w:type="gramStart"/>
      <w:r w:rsidRPr="0E4BA791" w:rsidR="3B39B29A">
        <w:rPr>
          <w:rFonts w:ascii="Helvetica Neue" w:hAnsi="Helvetica Neue" w:eastAsia="Helvetica Neue" w:cs="Helvetica Neue"/>
          <w:sz w:val="24"/>
          <w:szCs w:val="24"/>
          <w:lang w:val="en-US"/>
        </w:rPr>
        <w:t>Goal</w:t>
      </w:r>
      <w:proofErr w:type="gramEnd"/>
      <w:r w:rsidRPr="0E4BA791" w:rsidR="3B39B29A">
        <w:rPr>
          <w:rFonts w:ascii="Helvetica Neue" w:hAnsi="Helvetica Neue" w:eastAsia="Helvetica Neue" w:cs="Helvetica Neue"/>
          <w:sz w:val="24"/>
          <w:szCs w:val="24"/>
          <w:lang w:val="en-US"/>
        </w:rPr>
        <w:t xml:space="preserve"> is to provide easy-to-find information on water quality data sources in the Potomac River basin.</w:t>
      </w:r>
    </w:p>
    <w:p xmlns:wp14="http://schemas.microsoft.com/office/word/2010/wordml" w:rsidP="0E4BA791" w14:paraId="5C27C21E" wp14:textId="77777777">
      <w:pPr>
        <w:pStyle w:val="Body"/>
        <w:numPr>
          <w:ilvl w:val="0"/>
          <w:numId w:val="11"/>
        </w:numPr>
        <w:spacing w:line="240" w:lineRule="auto"/>
        <w:jc w:val="both"/>
        <w:rPr>
          <w:rFonts w:ascii="Helvetica Neue" w:hAnsi="Helvetica Neue" w:eastAsia="Helvetica Neue" w:cs="Helvetica Neue"/>
          <w:b w:val="0"/>
          <w:bCs w:val="0"/>
          <w:i w:val="0"/>
          <w:iCs w:val="0"/>
          <w:color w:val="000000" w:themeColor="text1" w:themeTint="FF" w:themeShade="FF"/>
          <w:sz w:val="24"/>
          <w:szCs w:val="24"/>
          <w:vertAlign w:val="baseline"/>
          <w:lang w:val="en-US"/>
        </w:rPr>
      </w:pPr>
      <w:r w:rsidRPr="0E4BA791" w:rsidR="3B39B29A">
        <w:rPr>
          <w:rFonts w:ascii="Helvetica Neue" w:hAnsi="Helvetica Neue" w:eastAsia="Helvetica Neue" w:cs="Helvetica Neue"/>
          <w:sz w:val="24"/>
          <w:szCs w:val="24"/>
          <w:lang w:val="en-US"/>
        </w:rPr>
        <w:t xml:space="preserve">Improve current design to make it simpler for a user to navigate and find potential data sources. </w:t>
      </w:r>
    </w:p>
    <w:p xmlns:wp14="http://schemas.microsoft.com/office/word/2010/wordml" w:rsidP="0E4BA791" w14:paraId="621EF483" wp14:textId="13D337E7">
      <w:pPr>
        <w:pStyle w:val="Body"/>
        <w:numPr>
          <w:ilvl w:val="0"/>
          <w:numId w:val="11"/>
        </w:numPr>
        <w:spacing w:line="240" w:lineRule="auto"/>
        <w:jc w:val="both"/>
        <w:rPr>
          <w:rFonts w:ascii="Helvetica Neue" w:hAnsi="Helvetica Neue" w:eastAsia="Helvetica Neue" w:cs="Helvetica Neue"/>
          <w:b w:val="0"/>
          <w:bCs w:val="0"/>
          <w:i w:val="0"/>
          <w:iCs w:val="0"/>
          <w:color w:val="000000" w:themeColor="text1" w:themeTint="FF" w:themeShade="FF"/>
          <w:sz w:val="24"/>
          <w:szCs w:val="24"/>
          <w:vertAlign w:val="baseline"/>
          <w:lang w:val="en-US"/>
        </w:rPr>
      </w:pPr>
      <w:r w:rsidRPr="0E4BA791" w:rsidR="3B39B29A">
        <w:rPr>
          <w:rFonts w:ascii="Helvetica Neue" w:hAnsi="Helvetica Neue" w:eastAsia="Helvetica Neue" w:cs="Helvetica Neue"/>
          <w:sz w:val="24"/>
          <w:szCs w:val="24"/>
          <w:lang w:val="en-US"/>
        </w:rPr>
        <w:t xml:space="preserve">Assume users will most </w:t>
      </w:r>
      <w:r w:rsidRPr="0E4BA791" w:rsidR="3B39B29A">
        <w:rPr>
          <w:rFonts w:ascii="Helvetica Neue" w:hAnsi="Helvetica Neue" w:eastAsia="Helvetica Neue" w:cs="Helvetica Neue"/>
          <w:sz w:val="24"/>
          <w:szCs w:val="24"/>
          <w:lang w:val="en-US"/>
        </w:rPr>
        <w:t>often</w:t>
      </w:r>
      <w:r w:rsidRPr="0E4BA791" w:rsidR="3B39B29A">
        <w:rPr>
          <w:rFonts w:ascii="Helvetica Neue" w:hAnsi="Helvetica Neue" w:eastAsia="Helvetica Neue" w:cs="Helvetica Neue"/>
          <w:sz w:val="24"/>
          <w:szCs w:val="24"/>
          <w:lang w:val="en-US"/>
        </w:rPr>
        <w:t xml:space="preserve"> search for a </w:t>
      </w:r>
      <w:r w:rsidRPr="0E4BA791" w:rsidR="3B39B29A">
        <w:rPr>
          <w:rFonts w:ascii="Helvetica Neue" w:hAnsi="Helvetica Neue" w:eastAsia="Helvetica Neue" w:cs="Helvetica Neue"/>
          <w:sz w:val="24"/>
          <w:szCs w:val="24"/>
          <w:lang w:val="en-US"/>
        </w:rPr>
        <w:t>specific parameter</w:t>
      </w:r>
      <w:r w:rsidRPr="0E4BA791" w:rsidR="3B39B29A">
        <w:rPr>
          <w:rFonts w:ascii="Helvetica Neue" w:hAnsi="Helvetica Neue" w:eastAsia="Helvetica Neue" w:cs="Helvetica Neue"/>
          <w:sz w:val="24"/>
          <w:szCs w:val="24"/>
          <w:lang w:val="en-US"/>
        </w:rPr>
        <w:t xml:space="preserve"> or a </w:t>
      </w:r>
      <w:r w:rsidRPr="0E4BA791" w:rsidR="3B39B29A">
        <w:rPr>
          <w:rFonts w:ascii="Helvetica Neue" w:hAnsi="Helvetica Neue" w:eastAsia="Helvetica Neue" w:cs="Helvetica Neue"/>
          <w:sz w:val="24"/>
          <w:szCs w:val="24"/>
          <w:lang w:val="en-US"/>
        </w:rPr>
        <w:t>specific location.</w:t>
      </w:r>
    </w:p>
    <w:p xmlns:wp14="http://schemas.microsoft.com/office/word/2010/wordml" w:rsidP="0E4BA791" w14:paraId="42AEDD41" wp14:textId="77777777">
      <w:pPr>
        <w:pStyle w:val="Body"/>
        <w:numPr>
          <w:ilvl w:val="0"/>
          <w:numId w:val="11"/>
        </w:numPr>
        <w:spacing w:line="240" w:lineRule="auto"/>
        <w:jc w:val="both"/>
        <w:rPr>
          <w:rFonts w:ascii="Helvetica Neue" w:hAnsi="Helvetica Neue" w:eastAsia="Helvetica Neue" w:cs="Helvetica Neue"/>
          <w:b w:val="0"/>
          <w:bCs w:val="0"/>
          <w:i w:val="0"/>
          <w:iCs w:val="0"/>
          <w:color w:val="000000" w:themeColor="text1" w:themeTint="FF" w:themeShade="FF"/>
          <w:sz w:val="24"/>
          <w:szCs w:val="24"/>
          <w:vertAlign w:val="baseline"/>
          <w:lang w:val="en-US"/>
        </w:rPr>
      </w:pPr>
      <w:r w:rsidRPr="0E4BA791" w:rsidR="3B39B29A">
        <w:rPr>
          <w:rFonts w:ascii="Helvetica Neue" w:hAnsi="Helvetica Neue" w:eastAsia="Helvetica Neue" w:cs="Helvetica Neue"/>
          <w:sz w:val="24"/>
          <w:szCs w:val="24"/>
          <w:lang w:val="en-US"/>
        </w:rPr>
        <w:t>Database will not hold watershed characteristic information.</w:t>
      </w:r>
    </w:p>
    <w:p xmlns:wp14="http://schemas.microsoft.com/office/word/2010/wordml" w:rsidP="0E4BA791" w14:paraId="1EC6FF54" wp14:textId="77777777">
      <w:pPr>
        <w:pStyle w:val="Body"/>
        <w:numPr>
          <w:ilvl w:val="0"/>
          <w:numId w:val="11"/>
        </w:numPr>
        <w:spacing w:line="240" w:lineRule="auto"/>
        <w:jc w:val="both"/>
        <w:rPr>
          <w:rFonts w:ascii="Helvetica Neue" w:hAnsi="Helvetica Neue" w:eastAsia="Helvetica Neue" w:cs="Helvetica Neue"/>
          <w:b w:val="0"/>
          <w:bCs w:val="0"/>
          <w:i w:val="0"/>
          <w:iCs w:val="0"/>
          <w:color w:val="000000" w:themeColor="text1" w:themeTint="FF" w:themeShade="FF"/>
          <w:sz w:val="24"/>
          <w:szCs w:val="24"/>
          <w:vertAlign w:val="baseline"/>
          <w:lang w:val="en-US"/>
        </w:rPr>
      </w:pPr>
      <w:r w:rsidRPr="0E4BA791" w:rsidR="3B39B29A">
        <w:rPr>
          <w:rFonts w:ascii="Helvetica Neue" w:hAnsi="Helvetica Neue" w:eastAsia="Helvetica Neue" w:cs="Helvetica Neue"/>
          <w:sz w:val="24"/>
          <w:szCs w:val="24"/>
          <w:lang w:val="en-US"/>
        </w:rPr>
        <w:t>Database will not hold water quality data.</w:t>
      </w:r>
    </w:p>
    <w:p xmlns:wp14="http://schemas.microsoft.com/office/word/2010/wordml" w:rsidP="0E4BA791" w14:paraId="76E4B28C" wp14:textId="77777777">
      <w:pPr>
        <w:pStyle w:val="Body"/>
        <w:numPr>
          <w:ilvl w:val="0"/>
          <w:numId w:val="11"/>
        </w:numPr>
        <w:spacing w:line="240" w:lineRule="auto"/>
        <w:jc w:val="both"/>
        <w:rPr>
          <w:rFonts w:ascii="Helvetica Neue" w:hAnsi="Helvetica Neue" w:eastAsia="Helvetica Neue" w:cs="Helvetica Neue"/>
          <w:b w:val="0"/>
          <w:bCs w:val="0"/>
          <w:i w:val="0"/>
          <w:iCs w:val="0"/>
          <w:color w:val="000000" w:themeColor="text1" w:themeTint="FF" w:themeShade="FF"/>
          <w:sz w:val="24"/>
          <w:szCs w:val="24"/>
          <w:vertAlign w:val="baseline"/>
          <w:lang w:val="en-US"/>
        </w:rPr>
      </w:pPr>
      <w:r w:rsidRPr="0E4BA791" w:rsidR="3B39B29A">
        <w:rPr>
          <w:rFonts w:ascii="Helvetica Neue" w:hAnsi="Helvetica Neue" w:eastAsia="Helvetica Neue" w:cs="Helvetica Neue"/>
          <w:sz w:val="24"/>
          <w:szCs w:val="24"/>
          <w:lang w:val="en-US"/>
        </w:rPr>
        <w:t>Database will not hold list of monitoring sites used by the data collection programs.</w:t>
      </w:r>
    </w:p>
    <w:p xmlns:wp14="http://schemas.microsoft.com/office/word/2010/wordml" w:rsidP="0E4BA791" w14:paraId="5DAB6C7B" wp14:textId="77777777">
      <w:pPr>
        <w:pStyle w:val="Body"/>
        <w:spacing w:line="240" w:lineRule="auto"/>
        <w:ind w:left="0"/>
        <w:jc w:val="both"/>
        <w:rPr>
          <w:rFonts w:ascii="Helvetica Neue" w:hAnsi="Helvetica Neue" w:eastAsia="Helvetica Neue" w:cs="Helvetica Neue"/>
          <w:sz w:val="24"/>
          <w:szCs w:val="24"/>
        </w:rPr>
      </w:pPr>
    </w:p>
    <w:p xmlns:wp14="http://schemas.microsoft.com/office/word/2010/wordml" w:rsidP="0E4BA791" w14:paraId="2E779FB8" wp14:textId="77777777">
      <w:pPr>
        <w:pStyle w:val="Body"/>
        <w:spacing w:line="240" w:lineRule="auto"/>
        <w:ind w:left="0"/>
        <w:jc w:val="both"/>
        <w:rPr>
          <w:rFonts w:ascii="Helvetica Neue" w:hAnsi="Helvetica Neue" w:eastAsia="Helvetica Neue" w:cs="Helvetica Neue"/>
          <w:b w:val="1"/>
          <w:bCs w:val="1"/>
          <w:sz w:val="24"/>
          <w:szCs w:val="24"/>
        </w:rPr>
      </w:pPr>
      <w:r w:rsidRPr="0E4BA791" w:rsidR="3B39B29A">
        <w:rPr>
          <w:rFonts w:ascii="Helvetica Neue" w:hAnsi="Helvetica Neue" w:eastAsia="Helvetica Neue" w:cs="Helvetica Neue"/>
          <w:b w:val="1"/>
          <w:bCs w:val="1"/>
          <w:sz w:val="24"/>
          <w:szCs w:val="24"/>
          <w:lang w:val="en-US"/>
        </w:rPr>
        <w:t>For Heidi &amp; Carlington</w:t>
      </w:r>
    </w:p>
    <w:p xmlns:wp14="http://schemas.microsoft.com/office/word/2010/wordml" w:rsidP="0E4BA791" w14:paraId="26252E7F" wp14:textId="77777777">
      <w:pPr>
        <w:pStyle w:val="Body"/>
        <w:numPr>
          <w:ilvl w:val="0"/>
          <w:numId w:val="12"/>
        </w:numPr>
        <w:spacing w:line="240" w:lineRule="auto"/>
        <w:jc w:val="both"/>
        <w:rPr>
          <w:rFonts w:ascii="Helvetica Neue" w:hAnsi="Helvetica Neue" w:eastAsia="Helvetica Neue" w:cs="Helvetica Neue"/>
          <w:b w:val="0"/>
          <w:bCs w:val="0"/>
          <w:i w:val="0"/>
          <w:iCs w:val="0"/>
          <w:color w:val="000000" w:themeColor="text1" w:themeTint="FF" w:themeShade="FF"/>
          <w:sz w:val="24"/>
          <w:szCs w:val="24"/>
          <w:vertAlign w:val="baseline"/>
          <w:lang w:val="en-US"/>
        </w:rPr>
      </w:pPr>
      <w:r w:rsidRPr="0E4BA791" w:rsidR="3B39B29A">
        <w:rPr>
          <w:rFonts w:ascii="Helvetica Neue" w:hAnsi="Helvetica Neue" w:eastAsia="Helvetica Neue" w:cs="Helvetica Neue"/>
          <w:sz w:val="24"/>
          <w:szCs w:val="24"/>
          <w:lang w:val="en-US"/>
        </w:rPr>
        <w:t xml:space="preserve">Do you want anything formal written up for this task? A plan? Summary of what was </w:t>
      </w:r>
      <w:proofErr w:type="gramStart"/>
      <w:r w:rsidRPr="0E4BA791" w:rsidR="3B39B29A">
        <w:rPr>
          <w:rFonts w:ascii="Helvetica Neue" w:hAnsi="Helvetica Neue" w:eastAsia="Helvetica Neue" w:cs="Helvetica Neue"/>
          <w:sz w:val="24"/>
          <w:szCs w:val="24"/>
          <w:lang w:val="en-US"/>
        </w:rPr>
        <w:t>done?</w:t>
      </w:r>
      <w:proofErr w:type="gramEnd"/>
    </w:p>
    <w:p xmlns:wp14="http://schemas.microsoft.com/office/word/2010/wordml" w:rsidP="0E4BA791" w14:paraId="4E2037EB" wp14:textId="77777777">
      <w:pPr>
        <w:pStyle w:val="Body"/>
        <w:numPr>
          <w:ilvl w:val="0"/>
          <w:numId w:val="12"/>
        </w:numPr>
        <w:spacing w:line="240" w:lineRule="auto"/>
        <w:jc w:val="both"/>
        <w:rPr>
          <w:rFonts w:ascii="Helvetica Neue" w:hAnsi="Helvetica Neue" w:eastAsia="Helvetica Neue" w:cs="Helvetica Neue"/>
          <w:b w:val="0"/>
          <w:bCs w:val="0"/>
          <w:i w:val="0"/>
          <w:iCs w:val="0"/>
          <w:color w:val="000000" w:themeColor="text1" w:themeTint="FF" w:themeShade="FF"/>
          <w:sz w:val="24"/>
          <w:szCs w:val="24"/>
          <w:vertAlign w:val="baseline"/>
          <w:lang w:val="en-US"/>
        </w:rPr>
      </w:pPr>
      <w:r w:rsidRPr="0E4BA791" w:rsidR="3B39B29A">
        <w:rPr>
          <w:rFonts w:ascii="Helvetica Neue" w:hAnsi="Helvetica Neue" w:eastAsia="Helvetica Neue" w:cs="Helvetica Neue"/>
          <w:sz w:val="24"/>
          <w:szCs w:val="24"/>
          <w:lang w:val="en-US"/>
        </w:rPr>
        <w:t>The inventory report mentions watershed characteristic data, is this still a goal?</w:t>
      </w:r>
    </w:p>
    <w:p xmlns:wp14="http://schemas.microsoft.com/office/word/2010/wordml" w:rsidP="0E4BA791" w14:paraId="461C07E2" wp14:textId="607A5AFC">
      <w:pPr>
        <w:pStyle w:val="Body"/>
        <w:numPr>
          <w:ilvl w:val="1"/>
          <w:numId w:val="12"/>
        </w:numPr>
        <w:spacing w:line="240" w:lineRule="auto"/>
        <w:jc w:val="both"/>
        <w:rPr>
          <w:rFonts w:ascii="Helvetica Neue" w:hAnsi="Helvetica Neue" w:eastAsia="Helvetica Neue" w:cs="Helvetica Neue"/>
          <w:b w:val="0"/>
          <w:bCs w:val="0"/>
          <w:i w:val="0"/>
          <w:iCs w:val="0"/>
          <w:color w:val="000000" w:themeColor="text1" w:themeTint="FF" w:themeShade="FF"/>
          <w:sz w:val="24"/>
          <w:szCs w:val="24"/>
          <w:vertAlign w:val="baseline"/>
          <w:lang w:val="en-US"/>
        </w:rPr>
      </w:pPr>
      <w:r w:rsidRPr="0E4BA791" w:rsidR="3B39B29A">
        <w:rPr>
          <w:rFonts w:ascii="Helvetica Neue" w:hAnsi="Helvetica Neue" w:eastAsia="Helvetica Neue" w:cs="Helvetica Neue"/>
          <w:sz w:val="24"/>
          <w:szCs w:val="24"/>
          <w:lang w:val="en-US"/>
        </w:rPr>
        <w:t>Suggest moving this information into a separate spreadsheet. Specifically, those entries dealing with land use, planning, elevation, watershed profiles, impaired streams (unless there is associated monitoring data), petroleum releases, etc.</w:t>
      </w:r>
    </w:p>
    <w:p xmlns:wp14="http://schemas.microsoft.com/office/word/2010/wordml" w:rsidP="0E4BA791" w14:paraId="0EE1EB27" wp14:textId="77777777">
      <w:pPr>
        <w:pStyle w:val="Body"/>
        <w:numPr>
          <w:ilvl w:val="0"/>
          <w:numId w:val="12"/>
        </w:numPr>
        <w:spacing w:line="240" w:lineRule="auto"/>
        <w:jc w:val="both"/>
        <w:rPr>
          <w:rFonts w:ascii="Helvetica Neue" w:hAnsi="Helvetica Neue" w:eastAsia="Helvetica Neue" w:cs="Helvetica Neue"/>
          <w:b w:val="0"/>
          <w:bCs w:val="0"/>
          <w:i w:val="0"/>
          <w:iCs w:val="0"/>
          <w:color w:val="000000" w:themeColor="text1" w:themeTint="FF" w:themeShade="FF"/>
          <w:sz w:val="24"/>
          <w:szCs w:val="24"/>
          <w:vertAlign w:val="baseline"/>
          <w:lang w:val="en-US"/>
        </w:rPr>
      </w:pPr>
      <w:r w:rsidRPr="0E4BA791" w:rsidR="3B39B29A">
        <w:rPr>
          <w:rFonts w:ascii="Helvetica Neue" w:hAnsi="Helvetica Neue" w:eastAsia="Helvetica Neue" w:cs="Helvetica Neue"/>
          <w:sz w:val="24"/>
          <w:szCs w:val="24"/>
          <w:lang w:val="en-US"/>
        </w:rPr>
        <w:t xml:space="preserve">I am making suggestions for columns to hide from view in the public version. I think users will be less overwhelmed when initially coming to the page if there are fewer columns. The information can be maintained on the Excel spreadsheet and updated by interns. We can add it back to the public version if we receive requests/feedback from users. </w:t>
      </w:r>
    </w:p>
    <w:p xmlns:wp14="http://schemas.microsoft.com/office/word/2010/wordml" w:rsidP="0E4BA791" w14:paraId="7F9E9F86" wp14:textId="77777777">
      <w:pPr>
        <w:pStyle w:val="Body"/>
        <w:numPr>
          <w:ilvl w:val="0"/>
          <w:numId w:val="12"/>
        </w:numPr>
        <w:spacing w:line="240" w:lineRule="auto"/>
        <w:jc w:val="both"/>
        <w:rPr>
          <w:rFonts w:ascii="Helvetica Neue" w:hAnsi="Helvetica Neue" w:eastAsia="Helvetica Neue" w:cs="Helvetica Neue"/>
          <w:b w:val="0"/>
          <w:bCs w:val="0"/>
          <w:i w:val="0"/>
          <w:iCs w:val="0"/>
          <w:color w:val="000000" w:themeColor="text1" w:themeTint="FF" w:themeShade="FF"/>
          <w:sz w:val="24"/>
          <w:szCs w:val="24"/>
          <w:vertAlign w:val="baseline"/>
          <w:lang w:val="en-US"/>
        </w:rPr>
      </w:pPr>
      <w:r w:rsidRPr="0E4BA791" w:rsidR="3B39B29A">
        <w:rPr>
          <w:rFonts w:ascii="Helvetica Neue" w:hAnsi="Helvetica Neue" w:eastAsia="Helvetica Neue" w:cs="Helvetica Neue"/>
          <w:sz w:val="24"/>
          <w:szCs w:val="24"/>
          <w:lang w:val="en-US"/>
        </w:rPr>
        <w:t xml:space="preserve">I am suggesting a new order for the columns based on what a user is most likely to search for - assuming </w:t>
      </w:r>
      <w:proofErr w:type="gramStart"/>
      <w:r w:rsidRPr="0E4BA791" w:rsidR="3B39B29A">
        <w:rPr>
          <w:rFonts w:ascii="Helvetica Neue" w:hAnsi="Helvetica Neue" w:eastAsia="Helvetica Neue" w:cs="Helvetica Neue"/>
          <w:sz w:val="24"/>
          <w:szCs w:val="24"/>
          <w:lang w:val="en-US"/>
        </w:rPr>
        <w:t>that</w:t>
      </w:r>
      <w:proofErr w:type="gramEnd"/>
      <w:r w:rsidRPr="0E4BA791" w:rsidR="3B39B29A">
        <w:rPr>
          <w:rFonts w:ascii="Helvetica Neue" w:hAnsi="Helvetica Neue" w:eastAsia="Helvetica Neue" w:cs="Helvetica Neue"/>
          <w:sz w:val="24"/>
          <w:szCs w:val="24"/>
          <w:lang w:val="en-US"/>
        </w:rPr>
        <w:t xml:space="preserve"> would be parameter or location.</w:t>
      </w:r>
    </w:p>
    <w:p w:rsidR="0E4BA791" w:rsidP="0E4BA791" w:rsidRDefault="0E4BA791" w14:paraId="176167F3" w14:textId="5AD60C9B">
      <w:pPr>
        <w:pStyle w:val="Body"/>
        <w:numPr>
          <w:ilvl w:val="0"/>
          <w:numId w:val="12"/>
        </w:numPr>
        <w:spacing w:line="240" w:lineRule="auto"/>
        <w:jc w:val="both"/>
        <w:rPr>
          <w:b w:val="0"/>
          <w:bCs w:val="0"/>
          <w:i w:val="0"/>
          <w:iCs w:val="0"/>
          <w:color w:val="000000" w:themeColor="text1" w:themeTint="FF" w:themeShade="FF"/>
          <w:sz w:val="24"/>
          <w:szCs w:val="24"/>
          <w:vertAlign w:val="baseline"/>
          <w:lang w:val="en-US"/>
        </w:rPr>
      </w:pPr>
      <w:r w:rsidRPr="0E4BA791" w:rsidR="0E4BA791">
        <w:rPr>
          <w:rFonts w:ascii="Helvetica Neue" w:hAnsi="Helvetica Neue" w:eastAsia="Helvetica Neue" w:cs="Helvetica Neue"/>
          <w:sz w:val="24"/>
          <w:szCs w:val="24"/>
          <w:lang w:val="en-US"/>
        </w:rPr>
        <w:t>Confirming that the Site Location column will be deleted from both the Excel and web versions of the inventory.</w:t>
      </w:r>
    </w:p>
    <w:p xmlns:wp14="http://schemas.microsoft.com/office/word/2010/wordml" w:rsidP="0E4BA791" w14:paraId="315B16CD" wp14:textId="77777777">
      <w:pPr>
        <w:pStyle w:val="Body"/>
        <w:numPr>
          <w:ilvl w:val="0"/>
          <w:numId w:val="12"/>
        </w:numPr>
        <w:spacing w:line="240" w:lineRule="auto"/>
        <w:jc w:val="both"/>
        <w:rPr>
          <w:rFonts w:ascii="Helvetica Neue" w:hAnsi="Helvetica Neue" w:eastAsia="Helvetica Neue" w:cs="Helvetica Neue"/>
          <w:b w:val="0"/>
          <w:bCs w:val="0"/>
          <w:i w:val="0"/>
          <w:iCs w:val="0"/>
          <w:color w:val="000000" w:themeColor="text1" w:themeTint="FF" w:themeShade="FF"/>
          <w:sz w:val="24"/>
          <w:szCs w:val="24"/>
          <w:vertAlign w:val="baseline"/>
          <w:lang w:val="en-US"/>
        </w:rPr>
      </w:pPr>
      <w:r w:rsidRPr="0E4BA791" w:rsidR="3B39B29A">
        <w:rPr>
          <w:rFonts w:ascii="Helvetica Neue" w:hAnsi="Helvetica Neue" w:eastAsia="Helvetica Neue" w:cs="Helvetica Neue"/>
          <w:sz w:val="24"/>
          <w:szCs w:val="24"/>
          <w:lang w:val="en-US"/>
        </w:rPr>
        <w:t xml:space="preserve">Instead of the Spatial Coverage column, what do you think about columns for State and </w:t>
      </w:r>
      <w:proofErr w:type="gramStart"/>
      <w:r w:rsidRPr="0E4BA791" w:rsidR="3B39B29A">
        <w:rPr>
          <w:rFonts w:ascii="Helvetica Neue" w:hAnsi="Helvetica Neue" w:eastAsia="Helvetica Neue" w:cs="Helvetica Neue"/>
          <w:sz w:val="24"/>
          <w:szCs w:val="24"/>
          <w:lang w:val="en-US"/>
        </w:rPr>
        <w:t>HUC8.</w:t>
      </w:r>
      <w:proofErr w:type="gramEnd"/>
      <w:r w:rsidRPr="0E4BA791" w:rsidR="3B39B29A">
        <w:rPr>
          <w:rFonts w:ascii="Helvetica Neue" w:hAnsi="Helvetica Neue" w:eastAsia="Helvetica Neue" w:cs="Helvetica Neue"/>
          <w:sz w:val="24"/>
          <w:szCs w:val="24"/>
          <w:lang w:val="en-US"/>
        </w:rPr>
        <w:t xml:space="preserve"> We could also add a </w:t>
      </w:r>
      <w:proofErr w:type="gramStart"/>
      <w:r w:rsidRPr="0E4BA791" w:rsidR="3B39B29A">
        <w:rPr>
          <w:rFonts w:ascii="Helvetica Neue" w:hAnsi="Helvetica Neue" w:eastAsia="Helvetica Neue" w:cs="Helvetica Neue"/>
          <w:sz w:val="24"/>
          <w:szCs w:val="24"/>
          <w:lang w:val="en-US"/>
        </w:rPr>
        <w:t>County</w:t>
      </w:r>
      <w:proofErr w:type="gramEnd"/>
      <w:r w:rsidRPr="0E4BA791" w:rsidR="3B39B29A">
        <w:rPr>
          <w:rFonts w:ascii="Helvetica Neue" w:hAnsi="Helvetica Neue" w:eastAsia="Helvetica Neue" w:cs="Helvetica Neue"/>
          <w:sz w:val="24"/>
          <w:szCs w:val="24"/>
          <w:lang w:val="en-US"/>
        </w:rPr>
        <w:t xml:space="preserve"> column. T</w:t>
      </w:r>
      <w:r w:rsidRPr="0E4BA791" w:rsidR="3B39B29A">
        <w:rPr>
          <w:rFonts w:ascii="Helvetica Neue" w:hAnsi="Helvetica Neue" w:eastAsia="Helvetica Neue" w:cs="Helvetica Neue"/>
          <w:sz w:val="24"/>
          <w:szCs w:val="24"/>
          <w:lang w:val="en-US"/>
        </w:rPr>
        <w:t xml:space="preserve">he filter </w:t>
      </w:r>
      <w:r w:rsidRPr="0E4BA791" w:rsidR="3B39B29A">
        <w:rPr>
          <w:rFonts w:ascii="Helvetica Neue" w:hAnsi="Helvetica Neue" w:eastAsia="Helvetica Neue" w:cs="Helvetica Neue"/>
          <w:sz w:val="24"/>
          <w:szCs w:val="24"/>
          <w:lang w:val="en-US"/>
        </w:rPr>
        <w:t>tools</w:t>
      </w:r>
      <w:r w:rsidRPr="0E4BA791" w:rsidR="3B39B29A">
        <w:rPr>
          <w:rFonts w:ascii="Helvetica Neue" w:hAnsi="Helvetica Neue" w:eastAsia="Helvetica Neue" w:cs="Helvetica Neue"/>
          <w:sz w:val="24"/>
          <w:szCs w:val="24"/>
          <w:lang w:val="en-US"/>
        </w:rPr>
        <w:t xml:space="preserve"> </w:t>
      </w:r>
      <w:proofErr w:type="gramStart"/>
      <w:r w:rsidRPr="0E4BA791" w:rsidR="3B39B29A">
        <w:rPr>
          <w:rFonts w:ascii="Helvetica Neue" w:hAnsi="Helvetica Neue" w:eastAsia="Helvetica Neue" w:cs="Helvetica Neue"/>
          <w:sz w:val="24"/>
          <w:szCs w:val="24"/>
          <w:lang w:val="en-US"/>
        </w:rPr>
        <w:t>allows</w:t>
      </w:r>
      <w:proofErr w:type="gramEnd"/>
      <w:r w:rsidRPr="0E4BA791" w:rsidR="3B39B29A">
        <w:rPr>
          <w:rFonts w:ascii="Helvetica Neue" w:hAnsi="Helvetica Neue" w:eastAsia="Helvetica Neue" w:cs="Helvetica Neue"/>
          <w:sz w:val="24"/>
          <w:szCs w:val="24"/>
          <w:lang w:val="en-US"/>
        </w:rPr>
        <w:t xml:space="preserve"> the user to search by more than one</w:t>
      </w:r>
      <w:r w:rsidRPr="0E4BA791" w:rsidR="3B39B29A">
        <w:rPr>
          <w:rFonts w:ascii="Helvetica Neue" w:hAnsi="Helvetica Neue" w:eastAsia="Helvetica Neue" w:cs="Helvetica Neue"/>
          <w:sz w:val="24"/>
          <w:szCs w:val="24"/>
          <w:lang w:val="en-US"/>
        </w:rPr>
        <w:t xml:space="preserve"> option within a column so a search could be done that looked for data in multiple states or across the entire basin.</w:t>
      </w:r>
    </w:p>
    <w:p w:rsidR="0E4BA791" w:rsidP="0E4BA791" w:rsidRDefault="0E4BA791" w14:paraId="2A19ADDB" w14:textId="6AA4BD18">
      <w:pPr>
        <w:pStyle w:val="Body"/>
        <w:numPr>
          <w:ilvl w:val="0"/>
          <w:numId w:val="12"/>
        </w:numPr>
        <w:spacing w:line="240" w:lineRule="auto"/>
        <w:jc w:val="both"/>
        <w:rPr>
          <w:rFonts w:ascii="Helvetica Neue" w:hAnsi="Helvetica Neue" w:eastAsia="Helvetica Neue" w:cs="Helvetica Neue"/>
          <w:b w:val="0"/>
          <w:bCs w:val="0"/>
          <w:i w:val="0"/>
          <w:iCs w:val="0"/>
          <w:color w:val="000000" w:themeColor="text1" w:themeTint="FF" w:themeShade="FF"/>
          <w:sz w:val="24"/>
          <w:szCs w:val="24"/>
          <w:u w:val="none"/>
          <w:vertAlign w:val="baseline"/>
          <w:lang w:val="en-US"/>
        </w:rPr>
      </w:pPr>
      <w:r w:rsidRPr="0E4BA791" w:rsidR="0E4BA791">
        <w:rPr>
          <w:rFonts w:ascii="Helvetica Neue" w:hAnsi="Helvetica Neue" w:eastAsia="Helvetica Neue" w:cs="Helvetica Neue"/>
          <w:b w:val="0"/>
          <w:bCs w:val="0"/>
          <w:i w:val="0"/>
          <w:iCs w:val="0"/>
          <w:strike w:val="0"/>
          <w:dstrike w:val="0"/>
          <w:color w:val="000000" w:themeColor="text1" w:themeTint="FF" w:themeShade="FF"/>
          <w:sz w:val="24"/>
          <w:szCs w:val="24"/>
          <w:u w:val="none"/>
          <w:vertAlign w:val="baseline"/>
          <w:lang w:val="en-US"/>
        </w:rPr>
        <w:t xml:space="preserve">There are </w:t>
      </w:r>
      <w:proofErr w:type="gramStart"/>
      <w:r w:rsidRPr="0E4BA791" w:rsidR="0E4BA791">
        <w:rPr>
          <w:rFonts w:ascii="Helvetica Neue" w:hAnsi="Helvetica Neue" w:eastAsia="Helvetica Neue" w:cs="Helvetica Neue"/>
          <w:b w:val="0"/>
          <w:bCs w:val="0"/>
          <w:i w:val="0"/>
          <w:iCs w:val="0"/>
          <w:strike w:val="0"/>
          <w:dstrike w:val="0"/>
          <w:color w:val="000000" w:themeColor="text1" w:themeTint="FF" w:themeShade="FF"/>
          <w:sz w:val="24"/>
          <w:szCs w:val="24"/>
          <w:u w:val="none"/>
          <w:vertAlign w:val="baseline"/>
          <w:lang w:val="en-US"/>
        </w:rPr>
        <w:t>a number of</w:t>
      </w:r>
      <w:proofErr w:type="gramEnd"/>
      <w:r w:rsidRPr="0E4BA791" w:rsidR="0E4BA791">
        <w:rPr>
          <w:rFonts w:ascii="Helvetica Neue" w:hAnsi="Helvetica Neue" w:eastAsia="Helvetica Neue" w:cs="Helvetica Neue"/>
          <w:b w:val="0"/>
          <w:bCs w:val="0"/>
          <w:i w:val="0"/>
          <w:iCs w:val="0"/>
          <w:strike w:val="0"/>
          <w:dstrike w:val="0"/>
          <w:color w:val="000000" w:themeColor="text1" w:themeTint="FF" w:themeShade="FF"/>
          <w:sz w:val="24"/>
          <w:szCs w:val="24"/>
          <w:u w:val="none"/>
          <w:vertAlign w:val="baseline"/>
          <w:lang w:val="en-US"/>
        </w:rPr>
        <w:t xml:space="preserve"> columns in the internal Excel version that we are not displaying on the web version. Do we still want to collect the information for these? Can we delete the columns from the Excel version?</w:t>
      </w:r>
    </w:p>
    <w:p w:rsidR="0E4BA791" w:rsidP="0E4BA791" w:rsidRDefault="0E4BA791" w14:paraId="3619ED27" w14:textId="0DAC01CC">
      <w:pPr>
        <w:pStyle w:val="Body"/>
        <w:numPr>
          <w:ilvl w:val="1"/>
          <w:numId w:val="12"/>
        </w:numPr>
        <w:bidi w:val="0"/>
        <w:spacing w:before="0" w:beforeAutospacing="off" w:after="0" w:afterAutospacing="off" w:line="240" w:lineRule="auto"/>
        <w:ind w:left="1440" w:right="0" w:hanging="360"/>
        <w:jc w:val="both"/>
        <w:rPr>
          <w:rFonts w:ascii="Helvetica Neue" w:hAnsi="Helvetica Neue" w:eastAsia="Helvetica Neue" w:cs="Helvetica Neue"/>
          <w:b w:val="0"/>
          <w:bCs w:val="0"/>
          <w:i w:val="0"/>
          <w:iCs w:val="0"/>
          <w:color w:val="000000" w:themeColor="text1" w:themeTint="FF" w:themeShade="FF"/>
          <w:sz w:val="24"/>
          <w:szCs w:val="24"/>
          <w:u w:val="none"/>
          <w:vertAlign w:val="baseline"/>
        </w:rPr>
      </w:pPr>
      <w:r w:rsidRPr="0E4BA791" w:rsidR="0E4BA791">
        <w:rPr>
          <w:rFonts w:ascii="Helvetica Neue" w:hAnsi="Helvetica Neue" w:eastAsia="Helvetica Neue" w:cs="Helvetica Neue"/>
          <w:b w:val="0"/>
          <w:bCs w:val="0"/>
          <w:i w:val="0"/>
          <w:iCs w:val="0"/>
          <w:strike w:val="0"/>
          <w:dstrike w:val="0"/>
          <w:color w:val="000000" w:themeColor="text1" w:themeTint="FF" w:themeShade="FF"/>
          <w:sz w:val="24"/>
          <w:szCs w:val="24"/>
          <w:u w:val="none"/>
          <w:vertAlign w:val="baseline"/>
        </w:rPr>
        <w:t>Source</w:t>
      </w:r>
    </w:p>
    <w:p w:rsidR="0E4BA791" w:rsidP="0E4BA791" w:rsidRDefault="0E4BA791" w14:paraId="778B9F2F" w14:textId="3DCC1375">
      <w:pPr>
        <w:pStyle w:val="Body"/>
        <w:numPr>
          <w:ilvl w:val="1"/>
          <w:numId w:val="12"/>
        </w:numPr>
        <w:bidi w:val="0"/>
        <w:spacing w:line="240" w:lineRule="auto"/>
        <w:jc w:val="both"/>
        <w:rPr>
          <w:rFonts w:ascii="Helvetica Neue" w:hAnsi="Helvetica Neue" w:eastAsia="Helvetica Neue" w:cs="Helvetica Neue"/>
          <w:b w:val="0"/>
          <w:bCs w:val="0"/>
          <w:i w:val="0"/>
          <w:iCs w:val="0"/>
          <w:color w:val="000000" w:themeColor="text1" w:themeTint="FF" w:themeShade="FF"/>
          <w:sz w:val="24"/>
          <w:szCs w:val="24"/>
          <w:u w:val="none"/>
          <w:vertAlign w:val="baseline"/>
        </w:rPr>
      </w:pPr>
      <w:r w:rsidRPr="0E4BA791" w:rsidR="0E4BA791">
        <w:rPr>
          <w:rFonts w:ascii="Helvetica Neue" w:hAnsi="Helvetica Neue" w:eastAsia="Helvetica Neue" w:cs="Helvetica Neue"/>
          <w:b w:val="0"/>
          <w:bCs w:val="0"/>
          <w:i w:val="0"/>
          <w:iCs w:val="0"/>
          <w:strike w:val="0"/>
          <w:dstrike w:val="0"/>
          <w:color w:val="000000" w:themeColor="text1" w:themeTint="FF" w:themeShade="FF"/>
          <w:sz w:val="24"/>
          <w:szCs w:val="24"/>
          <w:u w:val="none"/>
          <w:vertAlign w:val="baseline"/>
        </w:rPr>
        <w:t>Originator</w:t>
      </w:r>
    </w:p>
    <w:p w:rsidR="0E4BA791" w:rsidP="0E4BA791" w:rsidRDefault="0E4BA791" w14:paraId="79CA8475" w14:textId="1191929C">
      <w:pPr>
        <w:pStyle w:val="Body"/>
        <w:numPr>
          <w:ilvl w:val="1"/>
          <w:numId w:val="12"/>
        </w:numPr>
        <w:bidi w:val="0"/>
        <w:spacing w:before="0" w:beforeAutospacing="off" w:after="0" w:afterAutospacing="off" w:line="240" w:lineRule="auto"/>
        <w:ind w:left="1440" w:right="0" w:hanging="360"/>
        <w:jc w:val="both"/>
        <w:rPr>
          <w:rFonts w:ascii="Helvetica Neue" w:hAnsi="Helvetica Neue" w:eastAsia="Helvetica Neue" w:cs="Helvetica Neue"/>
          <w:b w:val="0"/>
          <w:bCs w:val="0"/>
          <w:i w:val="0"/>
          <w:iCs w:val="0"/>
          <w:color w:val="000000" w:themeColor="text1" w:themeTint="FF" w:themeShade="FF"/>
          <w:sz w:val="24"/>
          <w:szCs w:val="24"/>
          <w:u w:val="none"/>
          <w:vertAlign w:val="baseline"/>
        </w:rPr>
      </w:pPr>
      <w:proofErr w:type="spellStart"/>
      <w:r w:rsidRPr="0E4BA791" w:rsidR="0E4BA791">
        <w:rPr>
          <w:rFonts w:ascii="Helvetica Neue" w:hAnsi="Helvetica Neue" w:eastAsia="Helvetica Neue" w:cs="Helvetica Neue"/>
          <w:sz w:val="24"/>
          <w:szCs w:val="24"/>
        </w:rPr>
        <w:t>Number_of_Sites_Sampled</w:t>
      </w:r>
      <w:proofErr w:type="spellEnd"/>
    </w:p>
    <w:p w:rsidR="0E4BA791" w:rsidP="0E4BA791" w:rsidRDefault="0E4BA791" w14:paraId="4CB0B639" w14:textId="2A6BDD6B">
      <w:pPr>
        <w:pStyle w:val="Body"/>
        <w:numPr>
          <w:ilvl w:val="1"/>
          <w:numId w:val="12"/>
        </w:numPr>
        <w:bidi w:val="0"/>
        <w:spacing w:before="0" w:beforeAutospacing="off" w:after="0" w:afterAutospacing="off" w:line="240" w:lineRule="auto"/>
        <w:ind w:right="0"/>
        <w:jc w:val="both"/>
        <w:rPr>
          <w:rFonts w:ascii="Helvetica Neue" w:hAnsi="Helvetica Neue" w:eastAsia="Helvetica Neue" w:cs="Helvetica Neue"/>
          <w:b w:val="0"/>
          <w:bCs w:val="0"/>
          <w:i w:val="0"/>
          <w:iCs w:val="0"/>
          <w:color w:val="000000" w:themeColor="text1" w:themeTint="FF" w:themeShade="FF"/>
          <w:sz w:val="24"/>
          <w:szCs w:val="24"/>
          <w:u w:val="none"/>
          <w:vertAlign w:val="baseline"/>
        </w:rPr>
      </w:pPr>
      <w:proofErr w:type="spellStart"/>
      <w:r w:rsidRPr="0E4BA791" w:rsidR="0E4BA791">
        <w:rPr>
          <w:rFonts w:ascii="Helvetica Neue" w:hAnsi="Helvetica Neue" w:eastAsia="Helvetica Neue" w:cs="Helvetica Neue"/>
          <w:sz w:val="24"/>
          <w:szCs w:val="24"/>
        </w:rPr>
        <w:t>QA_QC_Program</w:t>
      </w:r>
      <w:proofErr w:type="spellEnd"/>
    </w:p>
    <w:p w:rsidR="0E4BA791" w:rsidP="0E4BA791" w:rsidRDefault="0E4BA791" w14:paraId="43D3F7A0" w14:textId="61B99FA9">
      <w:pPr>
        <w:pStyle w:val="Body"/>
        <w:numPr>
          <w:ilvl w:val="1"/>
          <w:numId w:val="12"/>
        </w:numPr>
        <w:bidi w:val="0"/>
        <w:spacing w:before="0" w:beforeAutospacing="off" w:after="0" w:afterAutospacing="off" w:line="240" w:lineRule="auto"/>
        <w:ind w:right="0"/>
        <w:jc w:val="both"/>
        <w:rPr>
          <w:rFonts w:ascii="Helvetica Neue" w:hAnsi="Helvetica Neue" w:eastAsia="Helvetica Neue" w:cs="Helvetica Neue"/>
          <w:b w:val="0"/>
          <w:bCs w:val="0"/>
          <w:i w:val="0"/>
          <w:iCs w:val="0"/>
          <w:color w:val="000000" w:themeColor="text1" w:themeTint="FF" w:themeShade="FF"/>
          <w:sz w:val="24"/>
          <w:szCs w:val="24"/>
          <w:vertAlign w:val="baseline"/>
        </w:rPr>
      </w:pPr>
      <w:proofErr w:type="spellStart"/>
      <w:r w:rsidRPr="0E4BA791" w:rsidR="0E4BA791">
        <w:rPr>
          <w:rFonts w:ascii="Helvetica Neue" w:hAnsi="Helvetica Neue" w:eastAsia="Helvetica Neue" w:cs="Helvetica Neue"/>
          <w:sz w:val="24"/>
          <w:szCs w:val="24"/>
        </w:rPr>
        <w:t>Funding_Source</w:t>
      </w:r>
      <w:proofErr w:type="spellEnd"/>
    </w:p>
    <w:p w:rsidR="0E4BA791" w:rsidP="0E4BA791" w:rsidRDefault="0E4BA791" w14:paraId="7B0E21F3" w14:textId="7DF07C0A">
      <w:pPr>
        <w:pStyle w:val="Body"/>
        <w:numPr>
          <w:ilvl w:val="1"/>
          <w:numId w:val="12"/>
        </w:numPr>
        <w:bidi w:val="0"/>
        <w:rPr>
          <w:rFonts w:ascii="Helvetica Neue" w:hAnsi="Helvetica Neue" w:eastAsia="Helvetica Neue" w:cs="Helvetica Neue"/>
          <w:b w:val="0"/>
          <w:bCs w:val="0"/>
          <w:i w:val="0"/>
          <w:iCs w:val="0"/>
          <w:color w:val="000000" w:themeColor="text1" w:themeTint="FF" w:themeShade="FF"/>
          <w:sz w:val="24"/>
          <w:szCs w:val="24"/>
          <w:u w:val="none"/>
          <w:vertAlign w:val="baseline"/>
        </w:rPr>
      </w:pPr>
      <w:r w:rsidRPr="0E4BA791" w:rsidR="0E4BA791">
        <w:rPr>
          <w:rFonts w:ascii="Helvetica Neue" w:hAnsi="Helvetica Neue" w:eastAsia="Helvetica Neue" w:cs="Helvetica Neue"/>
          <w:b w:val="0"/>
          <w:bCs w:val="0"/>
          <w:i w:val="0"/>
          <w:iCs w:val="0"/>
          <w:strike w:val="0"/>
          <w:dstrike w:val="0"/>
          <w:color w:val="000000" w:themeColor="text1" w:themeTint="FF" w:themeShade="FF"/>
          <w:sz w:val="24"/>
          <w:szCs w:val="24"/>
          <w:u w:val="none"/>
          <w:vertAlign w:val="baseline"/>
        </w:rPr>
        <w:t>Dataset_Type</w:t>
      </w:r>
    </w:p>
    <w:p w:rsidR="0E4BA791" w:rsidP="0E4BA791" w:rsidRDefault="0E4BA791" w14:paraId="38902A0A" w14:textId="53779527">
      <w:pPr>
        <w:pStyle w:val="Body"/>
        <w:spacing w:line="240" w:lineRule="auto"/>
        <w:jc w:val="both"/>
        <w:rPr>
          <w:rFonts w:ascii="Helvetica Neue" w:hAnsi="Helvetica Neue" w:eastAsia="Helvetica Neue" w:cs="Helvetica Neue"/>
          <w:b w:val="0"/>
          <w:bCs w:val="0"/>
          <w:i w:val="0"/>
          <w:iCs w:val="0"/>
          <w:strike w:val="0"/>
          <w:dstrike w:val="0"/>
          <w:color w:val="000000" w:themeColor="text1" w:themeTint="FF" w:themeShade="FF"/>
          <w:sz w:val="24"/>
          <w:szCs w:val="24"/>
          <w:u w:val="none"/>
          <w:vertAlign w:val="baseline"/>
        </w:rPr>
      </w:pPr>
    </w:p>
    <w:p w:rsidR="3B39B29A" w:rsidP="0E4BA791" w:rsidRDefault="3B39B29A" w14:paraId="4DB54145" w14:textId="55A7F604">
      <w:pPr>
        <w:pStyle w:val="Body"/>
        <w:spacing w:line="240" w:lineRule="auto"/>
        <w:ind w:left="0"/>
        <w:jc w:val="both"/>
        <w:rPr>
          <w:rFonts w:ascii="Helvetica Neue" w:hAnsi="Helvetica Neue" w:eastAsia="Helvetica Neue" w:cs="Helvetica Neue"/>
          <w:sz w:val="24"/>
          <w:szCs w:val="24"/>
          <w:lang w:val="en-US"/>
        </w:rPr>
      </w:pPr>
    </w:p>
    <w:p xmlns:wp14="http://schemas.microsoft.com/office/word/2010/wordml" w:rsidP="0E4BA791" w14:paraId="28383465" wp14:textId="77777777">
      <w:pPr>
        <w:pStyle w:val="Body"/>
        <w:spacing w:line="240" w:lineRule="auto"/>
        <w:ind w:left="0"/>
        <w:jc w:val="both"/>
        <w:rPr>
          <w:rFonts w:ascii="Helvetica Neue" w:hAnsi="Helvetica Neue" w:eastAsia="Helvetica Neue" w:cs="Helvetica Neue"/>
          <w:b w:val="1"/>
          <w:bCs w:val="1"/>
          <w:sz w:val="24"/>
          <w:szCs w:val="24"/>
          <w:lang w:val="en-US"/>
        </w:rPr>
      </w:pPr>
      <w:r w:rsidRPr="0E4BA791" w:rsidR="3B39B29A">
        <w:rPr>
          <w:rFonts w:ascii="Helvetica Neue" w:hAnsi="Helvetica Neue" w:eastAsia="Helvetica Neue" w:cs="Helvetica Neue"/>
          <w:b w:val="1"/>
          <w:bCs w:val="1"/>
          <w:sz w:val="24"/>
          <w:szCs w:val="24"/>
          <w:lang w:val="en-US"/>
        </w:rPr>
        <w:t>Proposed inventory column order changes</w:t>
      </w:r>
    </w:p>
    <w:tbl>
      <w:tblPr>
        <w:tblW w:w="9212" w:type="dxa"/>
        <w:jc w:val="left"/>
        <w:tbl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insideH w:val="single" w:color="000000" w:themeColor="text1" w:sz="2" w:space="0" w:shadow="0" w:frame="0"/>
          <w:insideV w:val="single" w:color="000000" w:themeColor="text1" w:sz="2" w:space="0" w:shadow="0" w:frame="0"/>
        </w:tblBorders>
        <w:shd w:val="clear" w:color="auto" w:fill="auto"/>
        <w:tblLayout w:type="fixed"/>
      </w:tblPr>
      <w:tblGrid>
        <w:gridCol w:w="2719"/>
        <w:gridCol w:w="4686"/>
        <w:gridCol w:w="1807"/>
      </w:tblGrid>
      <w:tr xmlns:wp14="http://schemas.microsoft.com/office/word/2010/wordml" w:rsidTr="0E4BA791" w14:paraId="3E632FBF" wp14:textId="77777777">
        <w:tblPrEx>
          <w:shd w:val="clear" w:color="auto" w:fill="auto"/>
        </w:tblPrEx>
        <w:trPr>
          <w:trHeight w:val="279" w:hRule="atLeast"/>
        </w:trPr>
        <w:tc>
          <w:tcPr>
            <w:tcW w:w="2719"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auto"/>
            <w:tcMar>
              <w:top w:w="80" w:type="dxa"/>
              <w:left w:w="80" w:type="dxa"/>
              <w:bottom w:w="80" w:type="dxa"/>
              <w:right w:w="80" w:type="dxa"/>
            </w:tcMar>
            <w:vAlign w:val="top"/>
          </w:tcPr>
          <w:p w:rsidP="0E4BA791" w14:paraId="6B696E24" wp14:textId="77777777">
            <w:pPr>
              <w:pStyle w:val="Table Style 2"/>
              <w:spacing w:line="240" w:lineRule="auto"/>
              <w:rPr>
                <w:rFonts w:ascii="Helvetica Neue" w:hAnsi="Helvetica Neue" w:eastAsia="Helvetica Neue" w:cs="Helvetica Neue"/>
                <w:b w:val="1"/>
                <w:bCs w:val="1"/>
                <w:sz w:val="24"/>
                <w:szCs w:val="24"/>
                <w:rtl w:val="0"/>
              </w:rPr>
            </w:pPr>
            <w:r w:rsidRPr="0E4BA791" w:rsidR="3B39B29A">
              <w:rPr>
                <w:rFonts w:ascii="Helvetica Neue" w:hAnsi="Helvetica Neue" w:eastAsia="Helvetica Neue" w:cs="Helvetica Neue"/>
                <w:b w:val="1"/>
                <w:bCs w:val="1"/>
                <w:sz w:val="24"/>
                <w:szCs w:val="24"/>
              </w:rPr>
              <w:t>Column Header</w:t>
            </w:r>
          </w:p>
        </w:tc>
        <w:tc>
          <w:tcPr>
            <w:tcW w:w="4686"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auto"/>
            <w:tcMar>
              <w:top w:w="80" w:type="dxa"/>
              <w:left w:w="80" w:type="dxa"/>
              <w:bottom w:w="80" w:type="dxa"/>
              <w:right w:w="80" w:type="dxa"/>
            </w:tcMar>
            <w:vAlign w:val="top"/>
          </w:tcPr>
          <w:p w:rsidP="0E4BA791" w14:paraId="32266525" wp14:textId="77777777">
            <w:pPr>
              <w:pStyle w:val="Table Style 2"/>
              <w:spacing w:line="240" w:lineRule="auto"/>
              <w:rPr>
                <w:rFonts w:ascii="Helvetica Neue" w:hAnsi="Helvetica Neue" w:eastAsia="Helvetica Neue" w:cs="Helvetica Neue"/>
                <w:b w:val="1"/>
                <w:bCs w:val="1"/>
                <w:sz w:val="24"/>
                <w:szCs w:val="24"/>
                <w:rtl w:val="0"/>
              </w:rPr>
            </w:pPr>
            <w:r w:rsidRPr="0E4BA791" w:rsidR="3B39B29A">
              <w:rPr>
                <w:rFonts w:ascii="Helvetica Neue" w:hAnsi="Helvetica Neue" w:eastAsia="Helvetica Neue" w:cs="Helvetica Neue"/>
                <w:b w:val="1"/>
                <w:bCs w:val="1"/>
                <w:sz w:val="24"/>
                <w:szCs w:val="24"/>
              </w:rPr>
              <w:t>Suggested Changes</w:t>
            </w:r>
          </w:p>
        </w:tc>
        <w:tc>
          <w:tcPr>
            <w:tcW w:w="1807"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auto"/>
            <w:tcMar>
              <w:top w:w="80" w:type="dxa"/>
              <w:left w:w="80" w:type="dxa"/>
              <w:bottom w:w="80" w:type="dxa"/>
              <w:right w:w="80" w:type="dxa"/>
            </w:tcMar>
            <w:vAlign w:val="top"/>
          </w:tcPr>
          <w:p w:rsidP="0E4BA791" w14:paraId="39AFE824" wp14:textId="77777777">
            <w:pPr>
              <w:pStyle w:val="Table Style 2"/>
              <w:spacing w:line="240" w:lineRule="auto"/>
              <w:rPr>
                <w:rFonts w:ascii="Helvetica Neue" w:hAnsi="Helvetica Neue" w:eastAsia="Helvetica Neue" w:cs="Helvetica Neue"/>
                <w:b w:val="1"/>
                <w:bCs w:val="1"/>
                <w:sz w:val="24"/>
                <w:szCs w:val="24"/>
                <w:rtl w:val="0"/>
              </w:rPr>
            </w:pPr>
            <w:r w:rsidRPr="0E4BA791" w:rsidR="3B39B29A">
              <w:rPr>
                <w:rFonts w:ascii="Helvetica Neue" w:hAnsi="Helvetica Neue" w:eastAsia="Helvetica Neue" w:cs="Helvetica Neue"/>
                <w:b w:val="1"/>
                <w:bCs w:val="1"/>
                <w:sz w:val="24"/>
                <w:szCs w:val="24"/>
              </w:rPr>
              <w:t>Suggested Order</w:t>
            </w:r>
          </w:p>
        </w:tc>
      </w:tr>
      <w:tr xmlns:wp14="http://schemas.microsoft.com/office/word/2010/wordml" w:rsidTr="0E4BA791" w14:paraId="6E79E0EB" wp14:textId="77777777">
        <w:tblPrEx>
          <w:shd w:val="clear" w:color="auto" w:fill="auto"/>
        </w:tblPrEx>
        <w:trPr>
          <w:trHeight w:val="279" w:hRule="atLeast"/>
        </w:trPr>
        <w:tc>
          <w:tcPr>
            <w:tcW w:w="2719"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5F5F5"/>
            <w:tcMar>
              <w:top w:w="80" w:type="dxa"/>
              <w:left w:w="80" w:type="dxa"/>
              <w:bottom w:w="80" w:type="dxa"/>
              <w:right w:w="80" w:type="dxa"/>
            </w:tcMar>
            <w:vAlign w:val="top"/>
          </w:tcPr>
          <w:p w:rsidP="0E4BA791" w14:paraId="076C0DDC" wp14:textId="77777777">
            <w:pPr>
              <w:pStyle w:val="Table Style 2"/>
              <w:bidi w:val="0"/>
              <w:spacing w:line="240" w:lineRule="auto"/>
              <w:rPr>
                <w:rFonts w:ascii="Helvetica Neue" w:hAnsi="Helvetica Neue" w:eastAsia="Helvetica Neue" w:cs="Helvetica Neue"/>
                <w:sz w:val="24"/>
                <w:szCs w:val="24"/>
                <w:rtl w:val="0"/>
              </w:rPr>
            </w:pPr>
            <w:r w:rsidRPr="0E4BA791" w:rsidR="3B39B29A">
              <w:rPr>
                <w:rFonts w:ascii="Helvetica Neue" w:hAnsi="Helvetica Neue" w:eastAsia="Helvetica Neue" w:cs="Helvetica Neue"/>
                <w:sz w:val="24"/>
                <w:szCs w:val="24"/>
              </w:rPr>
              <w:t>Record number</w:t>
            </w:r>
          </w:p>
        </w:tc>
        <w:tc>
          <w:tcPr>
            <w:tcW w:w="4686"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5F5F5"/>
            <w:tcMar>
              <w:top w:w="80" w:type="dxa"/>
              <w:left w:w="80" w:type="dxa"/>
              <w:bottom w:w="80" w:type="dxa"/>
              <w:right w:w="80" w:type="dxa"/>
            </w:tcMar>
            <w:vAlign w:val="top"/>
          </w:tcPr>
          <w:p w:rsidP="0E4BA791" w14:paraId="035D544E" wp14:textId="77777777">
            <w:pPr>
              <w:pStyle w:val="Table Style 2"/>
              <w:bidi w:val="0"/>
              <w:spacing w:line="240" w:lineRule="auto"/>
              <w:rPr>
                <w:rFonts w:ascii="Helvetica Neue" w:hAnsi="Helvetica Neue" w:eastAsia="Helvetica Neue" w:cs="Helvetica Neue"/>
                <w:sz w:val="24"/>
                <w:szCs w:val="24"/>
                <w:rtl w:val="0"/>
              </w:rPr>
            </w:pPr>
            <w:r w:rsidRPr="0E4BA791" w:rsidR="3B39B29A">
              <w:rPr>
                <w:rFonts w:ascii="Helvetica Neue" w:hAnsi="Helvetica Neue" w:eastAsia="Helvetica Neue" w:cs="Helvetica Neue"/>
                <w:sz w:val="24"/>
                <w:szCs w:val="24"/>
              </w:rPr>
              <w:t>Hide</w:t>
            </w:r>
          </w:p>
        </w:tc>
        <w:tc>
          <w:tcPr>
            <w:tcW w:w="1807"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5F5F5"/>
            <w:tcMar>
              <w:top w:w="80" w:type="dxa"/>
              <w:left w:w="80" w:type="dxa"/>
              <w:bottom w:w="80" w:type="dxa"/>
              <w:right w:w="80" w:type="dxa"/>
            </w:tcMar>
            <w:vAlign w:val="top"/>
          </w:tcPr>
          <w:p w:rsidP="0E4BA791" w14:paraId="02EB378F" wp14:textId="77777777">
            <w:pPr>
              <w:spacing w:line="240" w:lineRule="auto"/>
              <w:jc w:val="center"/>
              <w:rPr>
                <w:rFonts w:ascii="Helvetica Neue" w:hAnsi="Helvetica Neue" w:eastAsia="Helvetica Neue" w:cs="Helvetica Neue"/>
                <w:sz w:val="24"/>
                <w:szCs w:val="24"/>
              </w:rPr>
            </w:pPr>
          </w:p>
        </w:tc>
      </w:tr>
      <w:tr xmlns:wp14="http://schemas.microsoft.com/office/word/2010/wordml" w:rsidTr="0E4BA791" w14:paraId="2DF85884" wp14:textId="77777777">
        <w:tblPrEx>
          <w:shd w:val="clear" w:color="auto" w:fill="auto"/>
        </w:tblPrEx>
        <w:trPr>
          <w:trHeight w:val="279" w:hRule="atLeast"/>
        </w:trPr>
        <w:tc>
          <w:tcPr>
            <w:tcW w:w="2719"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auto"/>
            <w:tcMar>
              <w:top w:w="80" w:type="dxa"/>
              <w:left w:w="80" w:type="dxa"/>
              <w:bottom w:w="80" w:type="dxa"/>
              <w:right w:w="80" w:type="dxa"/>
            </w:tcMar>
            <w:vAlign w:val="top"/>
          </w:tcPr>
          <w:p w:rsidP="0E4BA791" w14:paraId="1D97F048" wp14:textId="77777777">
            <w:pPr>
              <w:pStyle w:val="Table Style 2"/>
              <w:bidi w:val="0"/>
              <w:spacing w:line="240" w:lineRule="auto"/>
              <w:rPr>
                <w:rFonts w:ascii="Helvetica Neue" w:hAnsi="Helvetica Neue" w:eastAsia="Helvetica Neue" w:cs="Helvetica Neue"/>
                <w:sz w:val="24"/>
                <w:szCs w:val="24"/>
                <w:rtl w:val="0"/>
              </w:rPr>
            </w:pPr>
            <w:proofErr w:type="spellStart"/>
            <w:r w:rsidRPr="0E4BA791" w:rsidR="3B39B29A">
              <w:rPr>
                <w:rFonts w:ascii="Helvetica Neue" w:hAnsi="Helvetica Neue" w:eastAsia="Helvetica Neue" w:cs="Helvetica Neue"/>
                <w:sz w:val="24"/>
                <w:szCs w:val="24"/>
              </w:rPr>
              <w:t>program_name</w:t>
            </w:r>
            <w:proofErr w:type="spellEnd"/>
          </w:p>
        </w:tc>
        <w:tc>
          <w:tcPr>
            <w:tcW w:w="4686"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auto"/>
            <w:tcMar>
              <w:top w:w="80" w:type="dxa"/>
              <w:left w:w="80" w:type="dxa"/>
              <w:bottom w:w="80" w:type="dxa"/>
              <w:right w:w="80" w:type="dxa"/>
            </w:tcMar>
            <w:vAlign w:val="top"/>
          </w:tcPr>
          <w:p w:rsidP="0E4BA791" w14:paraId="6A05A809" wp14:textId="77777777">
            <w:pPr>
              <w:spacing w:line="240" w:lineRule="auto"/>
              <w:rPr>
                <w:rFonts w:ascii="Helvetica Neue" w:hAnsi="Helvetica Neue" w:eastAsia="Helvetica Neue" w:cs="Helvetica Neue"/>
                <w:sz w:val="24"/>
                <w:szCs w:val="24"/>
              </w:rPr>
            </w:pPr>
          </w:p>
        </w:tc>
        <w:tc>
          <w:tcPr>
            <w:tcW w:w="1807"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auto"/>
            <w:tcMar>
              <w:top w:w="80" w:type="dxa"/>
              <w:left w:w="80" w:type="dxa"/>
              <w:bottom w:w="80" w:type="dxa"/>
              <w:right w:w="80" w:type="dxa"/>
            </w:tcMar>
            <w:vAlign w:val="top"/>
          </w:tcPr>
          <w:p w:rsidP="0E4BA791" w14:paraId="78941E47" wp14:textId="77777777">
            <w:pPr>
              <w:keepNext w:val="0"/>
              <w:keepLines w:val="0"/>
              <w:pageBreakBefore w:val="0"/>
              <w:widowControl w:val="1"/>
              <w:shd w:val="clear" w:color="auto" w:fill="auto"/>
              <w:suppressAutoHyphens w:val="0"/>
              <w:bidi w:val="0"/>
              <w:spacing w:before="0" w:after="0" w:line="240" w:lineRule="auto"/>
              <w:ind w:left="0" w:right="0" w:firstLine="0"/>
              <w:jc w:val="center"/>
              <w:rPr>
                <w:rFonts w:ascii="Helvetica Neue" w:hAnsi="Helvetica Neue" w:eastAsia="Helvetica Neue" w:cs="Helvetica Neue"/>
                <w:sz w:val="24"/>
                <w:szCs w:val="24"/>
                <w:rtl w:val="0"/>
              </w:rPr>
            </w:pPr>
            <w:r w:rsidRPr="0E4BA791" w:rsidR="3B39B29A">
              <w:rPr>
                <w:rFonts w:ascii="Helvetica Neue" w:hAnsi="Helvetica Neue" w:eastAsia="Helvetica Neue" w:cs="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t>5</w:t>
            </w:r>
          </w:p>
        </w:tc>
      </w:tr>
      <w:tr xmlns:wp14="http://schemas.microsoft.com/office/word/2010/wordml" w:rsidTr="0E4BA791" w14:paraId="4B8A7958" wp14:textId="77777777">
        <w:tblPrEx>
          <w:shd w:val="clear" w:color="auto" w:fill="auto"/>
        </w:tblPrEx>
        <w:trPr>
          <w:trHeight w:val="279" w:hRule="atLeast"/>
        </w:trPr>
        <w:tc>
          <w:tcPr>
            <w:tcW w:w="2719"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5F5F5"/>
            <w:tcMar>
              <w:top w:w="80" w:type="dxa"/>
              <w:left w:w="80" w:type="dxa"/>
              <w:bottom w:w="80" w:type="dxa"/>
              <w:right w:w="80" w:type="dxa"/>
            </w:tcMar>
            <w:vAlign w:val="top"/>
          </w:tcPr>
          <w:p w:rsidP="0E4BA791" w14:paraId="28A9C6F1" wp14:textId="77777777">
            <w:pPr>
              <w:pStyle w:val="Table Style 2"/>
              <w:bidi w:val="0"/>
              <w:spacing w:line="240" w:lineRule="auto"/>
              <w:rPr>
                <w:rFonts w:ascii="Helvetica Neue" w:hAnsi="Helvetica Neue" w:eastAsia="Helvetica Neue" w:cs="Helvetica Neue"/>
                <w:sz w:val="24"/>
                <w:szCs w:val="24"/>
                <w:rtl w:val="0"/>
              </w:rPr>
            </w:pPr>
            <w:proofErr w:type="spellStart"/>
            <w:r w:rsidRPr="0E4BA791" w:rsidR="3B39B29A">
              <w:rPr>
                <w:rFonts w:ascii="Helvetica Neue" w:hAnsi="Helvetica Neue" w:eastAsia="Helvetica Neue" w:cs="Helvetica Neue"/>
                <w:sz w:val="24"/>
                <w:szCs w:val="24"/>
              </w:rPr>
              <w:t>site_location</w:t>
            </w:r>
            <w:proofErr w:type="spellEnd"/>
          </w:p>
        </w:tc>
        <w:tc>
          <w:tcPr>
            <w:tcW w:w="4686"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5F5F5"/>
            <w:tcMar>
              <w:top w:w="80" w:type="dxa"/>
              <w:left w:w="80" w:type="dxa"/>
              <w:bottom w:w="80" w:type="dxa"/>
              <w:right w:w="80" w:type="dxa"/>
            </w:tcMar>
            <w:vAlign w:val="top"/>
          </w:tcPr>
          <w:p w:rsidP="0E4BA791" w14:paraId="2F279753" wp14:textId="3B72168B">
            <w:pPr>
              <w:pStyle w:val="Table Style 2"/>
              <w:bidi w:val="0"/>
              <w:spacing w:line="240" w:lineRule="auto"/>
              <w:rPr>
                <w:rFonts w:ascii="Helvetica Neue" w:hAnsi="Helvetica Neue" w:eastAsia="Helvetica Neue" w:cs="Helvetica Neue"/>
                <w:sz w:val="24"/>
                <w:szCs w:val="24"/>
                <w:rtl w:val="0"/>
              </w:rPr>
            </w:pPr>
            <w:r w:rsidRPr="0E4BA791" w:rsidR="3B39B29A">
              <w:rPr>
                <w:rFonts w:ascii="Helvetica Neue" w:hAnsi="Helvetica Neue" w:eastAsia="Helvetica Neue" w:cs="Helvetica Neue"/>
                <w:sz w:val="24"/>
                <w:szCs w:val="24"/>
              </w:rPr>
              <w:t>Hide</w:t>
            </w:r>
          </w:p>
        </w:tc>
        <w:tc>
          <w:tcPr>
            <w:tcW w:w="1807"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5F5F5"/>
            <w:tcMar>
              <w:top w:w="80" w:type="dxa"/>
              <w:left w:w="80" w:type="dxa"/>
              <w:bottom w:w="80" w:type="dxa"/>
              <w:right w:w="80" w:type="dxa"/>
            </w:tcMar>
            <w:vAlign w:val="top"/>
          </w:tcPr>
          <w:p w:rsidP="0E4BA791" w14:paraId="5A39BBE3" wp14:textId="77777777">
            <w:pPr>
              <w:spacing w:line="240" w:lineRule="auto"/>
              <w:jc w:val="center"/>
              <w:rPr>
                <w:rFonts w:ascii="Helvetica Neue" w:hAnsi="Helvetica Neue" w:eastAsia="Helvetica Neue" w:cs="Helvetica Neue"/>
                <w:sz w:val="24"/>
                <w:szCs w:val="24"/>
              </w:rPr>
            </w:pPr>
          </w:p>
        </w:tc>
      </w:tr>
      <w:tr xmlns:wp14="http://schemas.microsoft.com/office/word/2010/wordml" w:rsidTr="0E4BA791" w14:paraId="496442A6" wp14:textId="77777777">
        <w:tblPrEx>
          <w:shd w:val="clear" w:color="auto" w:fill="auto"/>
        </w:tblPrEx>
        <w:trPr>
          <w:trHeight w:val="1681" w:hRule="atLeast"/>
        </w:trPr>
        <w:tc>
          <w:tcPr>
            <w:tcW w:w="2719"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auto"/>
            <w:tcMar>
              <w:top w:w="80" w:type="dxa"/>
              <w:left w:w="80" w:type="dxa"/>
              <w:bottom w:w="80" w:type="dxa"/>
              <w:right w:w="80" w:type="dxa"/>
            </w:tcMar>
            <w:vAlign w:val="top"/>
          </w:tcPr>
          <w:p w:rsidP="0E4BA791" w14:paraId="66088E24" wp14:textId="77777777">
            <w:pPr>
              <w:pStyle w:val="Table Style 2"/>
              <w:bidi w:val="0"/>
              <w:spacing w:line="240" w:lineRule="auto"/>
              <w:rPr>
                <w:rFonts w:ascii="Helvetica Neue" w:hAnsi="Helvetica Neue" w:eastAsia="Helvetica Neue" w:cs="Helvetica Neue"/>
                <w:sz w:val="24"/>
                <w:szCs w:val="24"/>
                <w:rtl w:val="0"/>
              </w:rPr>
            </w:pPr>
            <w:proofErr w:type="spellStart"/>
            <w:r w:rsidRPr="0E4BA791" w:rsidR="3B39B29A">
              <w:rPr>
                <w:rFonts w:ascii="Helvetica Neue" w:hAnsi="Helvetica Neue" w:eastAsia="Helvetica Neue" w:cs="Helvetica Neue"/>
                <w:sz w:val="24"/>
                <w:szCs w:val="24"/>
              </w:rPr>
              <w:t>metric_parameter</w:t>
            </w:r>
            <w:proofErr w:type="spellEnd"/>
          </w:p>
        </w:tc>
        <w:tc>
          <w:tcPr>
            <w:tcW w:w="4686"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auto"/>
            <w:tcMar>
              <w:top w:w="80" w:type="dxa"/>
              <w:left w:w="80" w:type="dxa"/>
              <w:bottom w:w="80" w:type="dxa"/>
              <w:right w:w="80" w:type="dxa"/>
            </w:tcMar>
            <w:vAlign w:val="top"/>
          </w:tcPr>
          <w:p w:rsidP="0E4BA791" w14:paraId="66953E09" wp14:textId="77777777">
            <w:pPr>
              <w:pStyle w:val="Table Style 2"/>
              <w:bidi w:val="0"/>
              <w:spacing w:line="240" w:lineRule="auto"/>
              <w:rPr>
                <w:rFonts w:ascii="Helvetica Neue" w:hAnsi="Helvetica Neue" w:eastAsia="Helvetica Neue" w:cs="Helvetica Neue"/>
                <w:sz w:val="24"/>
                <w:szCs w:val="24"/>
                <w:rtl w:val="0"/>
              </w:rPr>
            </w:pPr>
            <w:r w:rsidRPr="0E4BA791" w:rsidR="3B39B29A">
              <w:rPr>
                <w:rFonts w:ascii="Helvetica Neue" w:hAnsi="Helvetica Neue" w:eastAsia="Helvetica Neue" w:cs="Helvetica Neue"/>
                <w:sz w:val="24"/>
                <w:szCs w:val="24"/>
              </w:rPr>
              <w:t xml:space="preserve">Consider making this the first column, followed by </w:t>
            </w:r>
            <w:proofErr w:type="spellStart"/>
            <w:r w:rsidRPr="0E4BA791" w:rsidR="3B39B29A">
              <w:rPr>
                <w:rFonts w:ascii="Helvetica Neue" w:hAnsi="Helvetica Neue" w:eastAsia="Helvetica Neue" w:cs="Helvetica Neue"/>
                <w:sz w:val="24"/>
                <w:szCs w:val="24"/>
              </w:rPr>
              <w:t>parameter_group</w:t>
            </w:r>
            <w:proofErr w:type="spellEnd"/>
            <w:r w:rsidRPr="0E4BA791" w:rsidR="3B39B29A">
              <w:rPr>
                <w:rFonts w:ascii="Helvetica Neue" w:hAnsi="Helvetica Neue" w:eastAsia="Helvetica Neue" w:cs="Helvetica Neue"/>
                <w:sz w:val="24"/>
                <w:szCs w:val="24"/>
              </w:rPr>
              <w:t xml:space="preserve">. Reasoning: most users will come knowing the contaminant of concern and wanting to find out who is collecting data. I could be convinced that program name should come first. Is there a better name for this column? Just </w:t>
            </w:r>
            <w:r w:rsidRPr="0E4BA791" w:rsidR="3B39B29A">
              <w:rPr>
                <w:rFonts w:ascii="Helvetica Neue" w:hAnsi="Helvetica Neue" w:eastAsia="Helvetica Neue" w:cs="Helvetica Neue"/>
                <w:sz w:val="24"/>
                <w:szCs w:val="24"/>
              </w:rPr>
              <w:t>“</w:t>
            </w:r>
            <w:r w:rsidRPr="0E4BA791" w:rsidR="3B39B29A">
              <w:rPr>
                <w:rFonts w:ascii="Helvetica Neue" w:hAnsi="Helvetica Neue" w:eastAsia="Helvetica Neue" w:cs="Helvetica Neue"/>
                <w:sz w:val="24"/>
                <w:szCs w:val="24"/>
              </w:rPr>
              <w:t>Parameter</w:t>
            </w:r>
            <w:r w:rsidRPr="0E4BA791" w:rsidR="3B39B29A">
              <w:rPr>
                <w:rFonts w:ascii="Helvetica Neue" w:hAnsi="Helvetica Neue" w:eastAsia="Helvetica Neue" w:cs="Helvetica Neue"/>
                <w:sz w:val="24"/>
                <w:szCs w:val="24"/>
              </w:rPr>
              <w:t>”</w:t>
            </w:r>
            <w:r w:rsidRPr="0E4BA791" w:rsidR="3B39B29A">
              <w:rPr>
                <w:rFonts w:ascii="Helvetica Neue" w:hAnsi="Helvetica Neue" w:eastAsia="Helvetica Neue" w:cs="Helvetica Neue"/>
                <w:sz w:val="24"/>
                <w:szCs w:val="24"/>
              </w:rPr>
              <w:t>?</w:t>
            </w:r>
          </w:p>
        </w:tc>
        <w:tc>
          <w:tcPr>
            <w:tcW w:w="1807"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auto"/>
            <w:tcMar>
              <w:top w:w="80" w:type="dxa"/>
              <w:left w:w="80" w:type="dxa"/>
              <w:bottom w:w="80" w:type="dxa"/>
              <w:right w:w="80" w:type="dxa"/>
            </w:tcMar>
            <w:vAlign w:val="top"/>
          </w:tcPr>
          <w:p w:rsidP="0E4BA791" w14:paraId="649841BE" wp14:textId="77777777">
            <w:pPr>
              <w:keepNext w:val="0"/>
              <w:keepLines w:val="0"/>
              <w:pageBreakBefore w:val="0"/>
              <w:widowControl w:val="1"/>
              <w:shd w:val="clear" w:color="auto" w:fill="auto"/>
              <w:suppressAutoHyphens w:val="0"/>
              <w:bidi w:val="0"/>
              <w:spacing w:before="0" w:after="0" w:line="240" w:lineRule="auto"/>
              <w:ind w:left="0" w:right="0" w:firstLine="0"/>
              <w:jc w:val="center"/>
              <w:rPr>
                <w:rFonts w:ascii="Helvetica Neue" w:hAnsi="Helvetica Neue" w:eastAsia="Helvetica Neue" w:cs="Helvetica Neue"/>
                <w:sz w:val="24"/>
                <w:szCs w:val="24"/>
                <w:rtl w:val="0"/>
              </w:rPr>
            </w:pPr>
            <w:r w:rsidRPr="0E4BA791" w:rsidR="3B39B29A">
              <w:rPr>
                <w:rFonts w:ascii="Helvetica Neue" w:hAnsi="Helvetica Neue" w:eastAsia="Helvetica Neue" w:cs="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t>1</w:t>
            </w:r>
          </w:p>
        </w:tc>
      </w:tr>
      <w:tr xmlns:wp14="http://schemas.microsoft.com/office/word/2010/wordml" w:rsidTr="0E4BA791" w14:paraId="51F8AEB1" wp14:textId="77777777">
        <w:tblPrEx>
          <w:shd w:val="clear" w:color="auto" w:fill="auto"/>
        </w:tblPrEx>
        <w:trPr>
          <w:trHeight w:val="279" w:hRule="atLeast"/>
        </w:trPr>
        <w:tc>
          <w:tcPr>
            <w:tcW w:w="2719"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5F5F5"/>
            <w:tcMar>
              <w:top w:w="80" w:type="dxa"/>
              <w:left w:w="80" w:type="dxa"/>
              <w:bottom w:w="80" w:type="dxa"/>
              <w:right w:w="80" w:type="dxa"/>
            </w:tcMar>
            <w:vAlign w:val="top"/>
          </w:tcPr>
          <w:p w:rsidP="0E4BA791" w14:paraId="1E4E31A1" wp14:textId="77777777">
            <w:pPr>
              <w:pStyle w:val="Table Style 2"/>
              <w:bidi w:val="0"/>
              <w:spacing w:line="240" w:lineRule="auto"/>
              <w:rPr>
                <w:rFonts w:ascii="Helvetica Neue" w:hAnsi="Helvetica Neue" w:eastAsia="Helvetica Neue" w:cs="Helvetica Neue"/>
                <w:sz w:val="24"/>
                <w:szCs w:val="24"/>
                <w:rtl w:val="0"/>
              </w:rPr>
            </w:pPr>
            <w:proofErr w:type="spellStart"/>
            <w:r w:rsidRPr="0E4BA791" w:rsidR="3B39B29A">
              <w:rPr>
                <w:rFonts w:ascii="Helvetica Neue" w:hAnsi="Helvetica Neue" w:eastAsia="Helvetica Neue" w:cs="Helvetica Neue"/>
                <w:sz w:val="24"/>
                <w:szCs w:val="24"/>
              </w:rPr>
              <w:t>data_link</w:t>
            </w:r>
            <w:proofErr w:type="spellEnd"/>
          </w:p>
        </w:tc>
        <w:tc>
          <w:tcPr>
            <w:tcW w:w="4686"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5F5F5"/>
            <w:tcMar>
              <w:top w:w="80" w:type="dxa"/>
              <w:left w:w="80" w:type="dxa"/>
              <w:bottom w:w="80" w:type="dxa"/>
              <w:right w:w="80" w:type="dxa"/>
            </w:tcMar>
            <w:vAlign w:val="top"/>
          </w:tcPr>
          <w:p w:rsidP="0E4BA791" w14:paraId="41C8F396" wp14:textId="77777777">
            <w:pPr>
              <w:spacing w:line="240" w:lineRule="auto"/>
              <w:rPr>
                <w:rFonts w:ascii="Helvetica Neue" w:hAnsi="Helvetica Neue" w:eastAsia="Helvetica Neue" w:cs="Helvetica Neue"/>
                <w:sz w:val="24"/>
                <w:szCs w:val="24"/>
              </w:rPr>
            </w:pPr>
          </w:p>
        </w:tc>
        <w:tc>
          <w:tcPr>
            <w:tcW w:w="1807"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5F5F5"/>
            <w:tcMar>
              <w:top w:w="80" w:type="dxa"/>
              <w:left w:w="80" w:type="dxa"/>
              <w:bottom w:w="80" w:type="dxa"/>
              <w:right w:w="80" w:type="dxa"/>
            </w:tcMar>
            <w:vAlign w:val="top"/>
          </w:tcPr>
          <w:p w:rsidP="0E4BA791" w14:paraId="4B73E586" wp14:textId="77777777">
            <w:pPr>
              <w:keepNext w:val="0"/>
              <w:keepLines w:val="0"/>
              <w:pageBreakBefore w:val="0"/>
              <w:widowControl w:val="1"/>
              <w:shd w:val="clear" w:color="auto" w:fill="auto"/>
              <w:suppressAutoHyphens w:val="0"/>
              <w:bidi w:val="0"/>
              <w:spacing w:before="0" w:after="0" w:line="240" w:lineRule="auto"/>
              <w:ind w:left="0" w:right="0" w:firstLine="0"/>
              <w:jc w:val="center"/>
              <w:rPr>
                <w:rFonts w:ascii="Helvetica Neue" w:hAnsi="Helvetica Neue" w:eastAsia="Helvetica Neue" w:cs="Helvetica Neue"/>
                <w:sz w:val="24"/>
                <w:szCs w:val="24"/>
                <w:rtl w:val="0"/>
              </w:rPr>
            </w:pPr>
            <w:r w:rsidRPr="0E4BA791" w:rsidR="3B39B29A">
              <w:rPr>
                <w:rFonts w:ascii="Helvetica Neue" w:hAnsi="Helvetica Neue" w:eastAsia="Helvetica Neue" w:cs="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t>13</w:t>
            </w:r>
          </w:p>
        </w:tc>
      </w:tr>
      <w:tr xmlns:wp14="http://schemas.microsoft.com/office/word/2010/wordml" w:rsidTr="0E4BA791" w14:paraId="3D10D39C" wp14:textId="77777777">
        <w:tblPrEx>
          <w:shd w:val="clear" w:color="auto" w:fill="auto"/>
        </w:tblPrEx>
        <w:trPr>
          <w:trHeight w:val="279" w:hRule="atLeast"/>
        </w:trPr>
        <w:tc>
          <w:tcPr>
            <w:tcW w:w="2719"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auto"/>
            <w:tcMar>
              <w:top w:w="80" w:type="dxa"/>
              <w:left w:w="80" w:type="dxa"/>
              <w:bottom w:w="80" w:type="dxa"/>
              <w:right w:w="80" w:type="dxa"/>
            </w:tcMar>
            <w:vAlign w:val="top"/>
          </w:tcPr>
          <w:p w:rsidP="0E4BA791" w14:paraId="05B193F9" wp14:textId="77777777">
            <w:pPr>
              <w:pStyle w:val="Table Style 2"/>
              <w:bidi w:val="0"/>
              <w:spacing w:line="240" w:lineRule="auto"/>
              <w:rPr>
                <w:rFonts w:ascii="Helvetica Neue" w:hAnsi="Helvetica Neue" w:eastAsia="Helvetica Neue" w:cs="Helvetica Neue"/>
                <w:sz w:val="24"/>
                <w:szCs w:val="24"/>
                <w:rtl w:val="0"/>
              </w:rPr>
            </w:pPr>
            <w:proofErr w:type="spellStart"/>
            <w:r w:rsidRPr="0E4BA791" w:rsidR="3B39B29A">
              <w:rPr>
                <w:rFonts w:ascii="Helvetica Neue" w:hAnsi="Helvetica Neue" w:eastAsia="Helvetica Neue" w:cs="Helvetica Neue"/>
                <w:sz w:val="24"/>
                <w:szCs w:val="24"/>
              </w:rPr>
              <w:t>parameter_group</w:t>
            </w:r>
            <w:proofErr w:type="spellEnd"/>
          </w:p>
        </w:tc>
        <w:tc>
          <w:tcPr>
            <w:tcW w:w="4686"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auto"/>
            <w:tcMar>
              <w:top w:w="80" w:type="dxa"/>
              <w:left w:w="80" w:type="dxa"/>
              <w:bottom w:w="80" w:type="dxa"/>
              <w:right w:w="80" w:type="dxa"/>
            </w:tcMar>
            <w:vAlign w:val="top"/>
          </w:tcPr>
          <w:p w:rsidP="0E4BA791" w14:paraId="72A3D3EC" wp14:textId="77777777">
            <w:pPr>
              <w:spacing w:line="240" w:lineRule="auto"/>
              <w:rPr>
                <w:rFonts w:ascii="Helvetica Neue" w:hAnsi="Helvetica Neue" w:eastAsia="Helvetica Neue" w:cs="Helvetica Neue"/>
                <w:sz w:val="24"/>
                <w:szCs w:val="24"/>
              </w:rPr>
            </w:pPr>
          </w:p>
        </w:tc>
        <w:tc>
          <w:tcPr>
            <w:tcW w:w="1807"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auto"/>
            <w:tcMar>
              <w:top w:w="80" w:type="dxa"/>
              <w:left w:w="80" w:type="dxa"/>
              <w:bottom w:w="80" w:type="dxa"/>
              <w:right w:w="80" w:type="dxa"/>
            </w:tcMar>
            <w:vAlign w:val="top"/>
          </w:tcPr>
          <w:p w:rsidP="0E4BA791" w14:paraId="18F999B5" wp14:textId="77777777">
            <w:pPr>
              <w:keepNext w:val="0"/>
              <w:keepLines w:val="0"/>
              <w:pageBreakBefore w:val="0"/>
              <w:widowControl w:val="1"/>
              <w:shd w:val="clear" w:color="auto" w:fill="auto"/>
              <w:suppressAutoHyphens w:val="0"/>
              <w:bidi w:val="0"/>
              <w:spacing w:before="0" w:after="0" w:line="240" w:lineRule="auto"/>
              <w:ind w:left="0" w:right="0" w:firstLine="0"/>
              <w:jc w:val="center"/>
              <w:rPr>
                <w:rFonts w:ascii="Helvetica Neue" w:hAnsi="Helvetica Neue" w:eastAsia="Helvetica Neue" w:cs="Helvetica Neue"/>
                <w:sz w:val="24"/>
                <w:szCs w:val="24"/>
                <w:rtl w:val="0"/>
              </w:rPr>
            </w:pPr>
            <w:r w:rsidRPr="0E4BA791" w:rsidR="3B39B29A">
              <w:rPr>
                <w:rFonts w:ascii="Helvetica Neue" w:hAnsi="Helvetica Neue" w:eastAsia="Helvetica Neue" w:cs="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t>2</w:t>
            </w:r>
          </w:p>
        </w:tc>
      </w:tr>
      <w:tr xmlns:wp14="http://schemas.microsoft.com/office/word/2010/wordml" w:rsidTr="0E4BA791" w14:paraId="62ADF690" wp14:textId="77777777">
        <w:tblPrEx>
          <w:shd w:val="clear" w:color="auto" w:fill="auto"/>
        </w:tblPrEx>
        <w:trPr>
          <w:trHeight w:val="721" w:hRule="atLeast"/>
        </w:trPr>
        <w:tc>
          <w:tcPr>
            <w:tcW w:w="2719"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5F5F5"/>
            <w:tcMar>
              <w:top w:w="80" w:type="dxa"/>
              <w:left w:w="80" w:type="dxa"/>
              <w:bottom w:w="80" w:type="dxa"/>
              <w:right w:w="80" w:type="dxa"/>
            </w:tcMar>
            <w:vAlign w:val="top"/>
          </w:tcPr>
          <w:p w:rsidP="0E4BA791" w14:paraId="64A10B2B" wp14:textId="77777777">
            <w:pPr>
              <w:pStyle w:val="Table Style 2"/>
              <w:bidi w:val="0"/>
              <w:spacing w:line="240" w:lineRule="auto"/>
              <w:rPr>
                <w:rFonts w:ascii="Helvetica Neue" w:hAnsi="Helvetica Neue" w:eastAsia="Helvetica Neue" w:cs="Helvetica Neue"/>
                <w:sz w:val="24"/>
                <w:szCs w:val="24"/>
                <w:rtl w:val="0"/>
              </w:rPr>
            </w:pPr>
            <w:proofErr w:type="spellStart"/>
            <w:r w:rsidRPr="0E4BA791" w:rsidR="3B39B29A">
              <w:rPr>
                <w:rFonts w:ascii="Helvetica Neue" w:hAnsi="Helvetica Neue" w:eastAsia="Helvetica Neue" w:cs="Helvetica Neue"/>
                <w:sz w:val="24"/>
                <w:szCs w:val="24"/>
              </w:rPr>
              <w:t>program_website</w:t>
            </w:r>
            <w:proofErr w:type="spellEnd"/>
          </w:p>
        </w:tc>
        <w:tc>
          <w:tcPr>
            <w:tcW w:w="4686"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5F5F5"/>
            <w:tcMar>
              <w:top w:w="80" w:type="dxa"/>
              <w:left w:w="80" w:type="dxa"/>
              <w:bottom w:w="80" w:type="dxa"/>
              <w:right w:w="80" w:type="dxa"/>
            </w:tcMar>
            <w:vAlign w:val="top"/>
          </w:tcPr>
          <w:p w:rsidP="0E4BA791" w14:paraId="2E4AA8B6" wp14:textId="77777777">
            <w:pPr>
              <w:pStyle w:val="Table Style 2"/>
              <w:bidi w:val="0"/>
              <w:spacing w:line="240" w:lineRule="auto"/>
              <w:rPr>
                <w:rFonts w:ascii="Helvetica Neue" w:hAnsi="Helvetica Neue" w:eastAsia="Helvetica Neue" w:cs="Helvetica Neue"/>
                <w:sz w:val="24"/>
                <w:szCs w:val="24"/>
                <w:rtl w:val="0"/>
              </w:rPr>
            </w:pPr>
            <w:r w:rsidRPr="0E4BA791" w:rsidR="3B39B29A">
              <w:rPr>
                <w:rFonts w:ascii="Helvetica Neue" w:hAnsi="Helvetica Neue" w:eastAsia="Helvetica Neue" w:cs="Helvetica Neue"/>
                <w:sz w:val="24"/>
                <w:szCs w:val="24"/>
              </w:rPr>
              <w:t>Add as link to program name or have a link icon? If this can</w:t>
            </w:r>
            <w:r w:rsidRPr="0E4BA791" w:rsidR="3B39B29A">
              <w:rPr>
                <w:rFonts w:ascii="Helvetica Neue" w:hAnsi="Helvetica Neue" w:eastAsia="Helvetica Neue" w:cs="Helvetica Neue"/>
                <w:sz w:val="24"/>
                <w:szCs w:val="24"/>
              </w:rPr>
              <w:t>’</w:t>
            </w:r>
            <w:r w:rsidRPr="0E4BA791" w:rsidR="3B39B29A">
              <w:rPr>
                <w:rFonts w:ascii="Helvetica Neue" w:hAnsi="Helvetica Neue" w:eastAsia="Helvetica Neue" w:cs="Helvetica Neue"/>
                <w:sz w:val="24"/>
                <w:szCs w:val="24"/>
              </w:rPr>
              <w:t xml:space="preserve">t be done, move column to end. </w:t>
            </w:r>
            <w:proofErr w:type="spellStart"/>
            <w:r w:rsidRPr="0E4BA791" w:rsidR="3B39B29A">
              <w:rPr>
                <w:rFonts w:ascii="Helvetica Neue" w:hAnsi="Helvetica Neue" w:eastAsia="Helvetica Neue" w:cs="Helvetica Neue"/>
                <w:sz w:val="24"/>
                <w:szCs w:val="24"/>
              </w:rPr>
              <w:t>data_link</w:t>
            </w:r>
            <w:proofErr w:type="spellEnd"/>
            <w:r w:rsidRPr="0E4BA791" w:rsidR="3B39B29A">
              <w:rPr>
                <w:rFonts w:ascii="Helvetica Neue" w:hAnsi="Helvetica Neue" w:eastAsia="Helvetica Neue" w:cs="Helvetica Neue"/>
                <w:sz w:val="24"/>
                <w:szCs w:val="24"/>
              </w:rPr>
              <w:t xml:space="preserve"> would come after.</w:t>
            </w:r>
          </w:p>
        </w:tc>
        <w:tc>
          <w:tcPr>
            <w:tcW w:w="1807"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5F5F5"/>
            <w:tcMar>
              <w:top w:w="80" w:type="dxa"/>
              <w:left w:w="80" w:type="dxa"/>
              <w:bottom w:w="80" w:type="dxa"/>
              <w:right w:w="80" w:type="dxa"/>
            </w:tcMar>
            <w:vAlign w:val="top"/>
          </w:tcPr>
          <w:p w:rsidP="0E4BA791" w14:paraId="4737E36C" wp14:textId="77777777">
            <w:pPr>
              <w:keepNext w:val="0"/>
              <w:keepLines w:val="0"/>
              <w:pageBreakBefore w:val="0"/>
              <w:widowControl w:val="1"/>
              <w:shd w:val="clear" w:color="auto" w:fill="auto"/>
              <w:suppressAutoHyphens w:val="0"/>
              <w:bidi w:val="0"/>
              <w:spacing w:before="0" w:after="0" w:line="240" w:lineRule="auto"/>
              <w:ind w:left="0" w:right="0" w:firstLine="0"/>
              <w:jc w:val="center"/>
              <w:rPr>
                <w:rFonts w:ascii="Helvetica Neue" w:hAnsi="Helvetica Neue" w:eastAsia="Helvetica Neue" w:cs="Helvetica Neue"/>
                <w:sz w:val="24"/>
                <w:szCs w:val="24"/>
                <w:rtl w:val="0"/>
              </w:rPr>
            </w:pPr>
            <w:r w:rsidRPr="0E4BA791" w:rsidR="3B39B29A">
              <w:rPr>
                <w:rFonts w:ascii="Helvetica Neue" w:hAnsi="Helvetica Neue" w:eastAsia="Helvetica Neue" w:cs="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t>12</w:t>
            </w:r>
          </w:p>
        </w:tc>
      </w:tr>
      <w:tr xmlns:wp14="http://schemas.microsoft.com/office/word/2010/wordml" w:rsidTr="0E4BA791" w14:paraId="5E45F80F" wp14:textId="77777777">
        <w:tblPrEx>
          <w:shd w:val="clear" w:color="auto" w:fill="auto"/>
        </w:tblPrEx>
        <w:trPr>
          <w:trHeight w:val="279" w:hRule="atLeast"/>
        </w:trPr>
        <w:tc>
          <w:tcPr>
            <w:tcW w:w="2719"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auto"/>
            <w:tcMar>
              <w:top w:w="80" w:type="dxa"/>
              <w:left w:w="80" w:type="dxa"/>
              <w:bottom w:w="80" w:type="dxa"/>
              <w:right w:w="80" w:type="dxa"/>
            </w:tcMar>
            <w:vAlign w:val="top"/>
          </w:tcPr>
          <w:p w:rsidP="0E4BA791" w14:paraId="28FE0DCA" wp14:textId="77777777">
            <w:pPr>
              <w:pStyle w:val="Table Style 2"/>
              <w:bidi w:val="0"/>
              <w:spacing w:line="240" w:lineRule="auto"/>
              <w:rPr>
                <w:rFonts w:ascii="Helvetica Neue" w:hAnsi="Helvetica Neue" w:eastAsia="Helvetica Neue" w:cs="Helvetica Neue"/>
                <w:sz w:val="24"/>
                <w:szCs w:val="24"/>
                <w:rtl w:val="0"/>
              </w:rPr>
            </w:pPr>
            <w:r w:rsidRPr="0E4BA791" w:rsidR="3B39B29A">
              <w:rPr>
                <w:rFonts w:ascii="Helvetica Neue" w:hAnsi="Helvetica Neue" w:eastAsia="Helvetica Neue" w:cs="Helvetica Neue"/>
                <w:sz w:val="24"/>
                <w:szCs w:val="24"/>
              </w:rPr>
              <w:t>purpose</w:t>
            </w:r>
          </w:p>
        </w:tc>
        <w:tc>
          <w:tcPr>
            <w:tcW w:w="4686"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auto"/>
            <w:tcMar>
              <w:top w:w="80" w:type="dxa"/>
              <w:left w:w="80" w:type="dxa"/>
              <w:bottom w:w="80" w:type="dxa"/>
              <w:right w:w="80" w:type="dxa"/>
            </w:tcMar>
            <w:vAlign w:val="top"/>
          </w:tcPr>
          <w:p w:rsidP="0E4BA791" w14:paraId="0D0B940D" wp14:textId="77777777">
            <w:pPr>
              <w:spacing w:line="240" w:lineRule="auto"/>
              <w:rPr>
                <w:rFonts w:ascii="Helvetica Neue" w:hAnsi="Helvetica Neue" w:eastAsia="Helvetica Neue" w:cs="Helvetica Neue"/>
                <w:sz w:val="24"/>
                <w:szCs w:val="24"/>
              </w:rPr>
            </w:pPr>
          </w:p>
        </w:tc>
        <w:tc>
          <w:tcPr>
            <w:tcW w:w="1807"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auto"/>
            <w:tcMar>
              <w:top w:w="80" w:type="dxa"/>
              <w:left w:w="80" w:type="dxa"/>
              <w:bottom w:w="80" w:type="dxa"/>
              <w:right w:w="80" w:type="dxa"/>
            </w:tcMar>
            <w:vAlign w:val="top"/>
          </w:tcPr>
          <w:p w:rsidP="0E4BA791" w14:paraId="29B4EA11" wp14:textId="77777777">
            <w:pPr>
              <w:keepNext w:val="0"/>
              <w:keepLines w:val="0"/>
              <w:pageBreakBefore w:val="0"/>
              <w:widowControl w:val="1"/>
              <w:shd w:val="clear" w:color="auto" w:fill="auto"/>
              <w:suppressAutoHyphens w:val="0"/>
              <w:bidi w:val="0"/>
              <w:spacing w:before="0" w:after="0" w:line="240" w:lineRule="auto"/>
              <w:ind w:left="0" w:right="0" w:firstLine="0"/>
              <w:jc w:val="center"/>
              <w:rPr>
                <w:rFonts w:ascii="Helvetica Neue" w:hAnsi="Helvetica Neue" w:eastAsia="Helvetica Neue" w:cs="Helvetica Neue"/>
                <w:sz w:val="24"/>
                <w:szCs w:val="24"/>
                <w:rtl w:val="0"/>
              </w:rPr>
            </w:pPr>
            <w:r w:rsidRPr="0E4BA791" w:rsidR="3B39B29A">
              <w:rPr>
                <w:rFonts w:ascii="Helvetica Neue" w:hAnsi="Helvetica Neue" w:eastAsia="Helvetica Neue" w:cs="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t>6</w:t>
            </w:r>
          </w:p>
        </w:tc>
      </w:tr>
      <w:tr xmlns:wp14="http://schemas.microsoft.com/office/word/2010/wordml" w:rsidTr="0E4BA791" w14:paraId="1A5CFE74" wp14:textId="77777777">
        <w:tblPrEx>
          <w:shd w:val="clear" w:color="auto" w:fill="auto"/>
        </w:tblPrEx>
        <w:trPr>
          <w:trHeight w:val="279" w:hRule="atLeast"/>
        </w:trPr>
        <w:tc>
          <w:tcPr>
            <w:tcW w:w="2719"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5F5F5"/>
            <w:tcMar>
              <w:top w:w="80" w:type="dxa"/>
              <w:left w:w="80" w:type="dxa"/>
              <w:bottom w:w="80" w:type="dxa"/>
              <w:right w:w="80" w:type="dxa"/>
            </w:tcMar>
            <w:vAlign w:val="top"/>
          </w:tcPr>
          <w:p w:rsidP="0E4BA791" w14:paraId="18C494B9" wp14:textId="77777777">
            <w:pPr>
              <w:pStyle w:val="Table Style 2"/>
              <w:bidi w:val="0"/>
              <w:spacing w:line="240" w:lineRule="auto"/>
              <w:rPr>
                <w:rFonts w:ascii="Helvetica Neue" w:hAnsi="Helvetica Neue" w:eastAsia="Helvetica Neue" w:cs="Helvetica Neue"/>
                <w:sz w:val="24"/>
                <w:szCs w:val="24"/>
                <w:rtl w:val="0"/>
              </w:rPr>
            </w:pPr>
            <w:proofErr w:type="spellStart"/>
            <w:r w:rsidRPr="0E4BA791" w:rsidR="3B39B29A">
              <w:rPr>
                <w:rFonts w:ascii="Helvetica Neue" w:hAnsi="Helvetica Neue" w:eastAsia="Helvetica Neue" w:cs="Helvetica Neue"/>
                <w:sz w:val="24"/>
                <w:szCs w:val="24"/>
              </w:rPr>
              <w:t>collection_method</w:t>
            </w:r>
            <w:proofErr w:type="spellEnd"/>
          </w:p>
        </w:tc>
        <w:tc>
          <w:tcPr>
            <w:tcW w:w="4686"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5F5F5"/>
            <w:tcMar>
              <w:top w:w="80" w:type="dxa"/>
              <w:left w:w="80" w:type="dxa"/>
              <w:bottom w:w="80" w:type="dxa"/>
              <w:right w:w="80" w:type="dxa"/>
            </w:tcMar>
            <w:vAlign w:val="top"/>
          </w:tcPr>
          <w:p w:rsidP="0E4BA791" w14:paraId="0E27B00A" wp14:textId="77777777">
            <w:pPr>
              <w:spacing w:line="240" w:lineRule="auto"/>
              <w:rPr>
                <w:rFonts w:ascii="Helvetica Neue" w:hAnsi="Helvetica Neue" w:eastAsia="Helvetica Neue" w:cs="Helvetica Neue"/>
                <w:sz w:val="24"/>
                <w:szCs w:val="24"/>
              </w:rPr>
            </w:pPr>
          </w:p>
        </w:tc>
        <w:tc>
          <w:tcPr>
            <w:tcW w:w="1807"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5F5F5"/>
            <w:tcMar>
              <w:top w:w="80" w:type="dxa"/>
              <w:left w:w="80" w:type="dxa"/>
              <w:bottom w:w="80" w:type="dxa"/>
              <w:right w:w="80" w:type="dxa"/>
            </w:tcMar>
            <w:vAlign w:val="top"/>
          </w:tcPr>
          <w:p w:rsidP="0E4BA791" w14:paraId="75697EEC" wp14:textId="77777777">
            <w:pPr>
              <w:keepNext w:val="0"/>
              <w:keepLines w:val="0"/>
              <w:pageBreakBefore w:val="0"/>
              <w:widowControl w:val="1"/>
              <w:shd w:val="clear" w:color="auto" w:fill="auto"/>
              <w:suppressAutoHyphens w:val="0"/>
              <w:bidi w:val="0"/>
              <w:spacing w:before="0" w:after="0" w:line="240" w:lineRule="auto"/>
              <w:ind w:left="0" w:right="0" w:firstLine="0"/>
              <w:jc w:val="center"/>
              <w:rPr>
                <w:rFonts w:ascii="Helvetica Neue" w:hAnsi="Helvetica Neue" w:eastAsia="Helvetica Neue" w:cs="Helvetica Neue"/>
                <w:sz w:val="24"/>
                <w:szCs w:val="24"/>
                <w:rtl w:val="0"/>
              </w:rPr>
            </w:pPr>
            <w:r w:rsidRPr="0E4BA791" w:rsidR="3B39B29A">
              <w:rPr>
                <w:rFonts w:ascii="Helvetica Neue" w:hAnsi="Helvetica Neue" w:eastAsia="Helvetica Neue" w:cs="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t>7</w:t>
            </w:r>
          </w:p>
        </w:tc>
      </w:tr>
      <w:tr xmlns:wp14="http://schemas.microsoft.com/office/word/2010/wordml" w:rsidTr="0E4BA791" w14:paraId="116119CA" wp14:textId="77777777">
        <w:tblPrEx>
          <w:shd w:val="clear" w:color="auto" w:fill="auto"/>
        </w:tblPrEx>
        <w:trPr>
          <w:trHeight w:val="279" w:hRule="atLeast"/>
        </w:trPr>
        <w:tc>
          <w:tcPr>
            <w:tcW w:w="2719"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auto"/>
            <w:tcMar>
              <w:top w:w="80" w:type="dxa"/>
              <w:left w:w="80" w:type="dxa"/>
              <w:bottom w:w="80" w:type="dxa"/>
              <w:right w:w="80" w:type="dxa"/>
            </w:tcMar>
            <w:vAlign w:val="top"/>
          </w:tcPr>
          <w:p w:rsidP="0E4BA791" w14:paraId="418180C4" wp14:textId="77777777">
            <w:pPr>
              <w:pStyle w:val="Table Style 2"/>
              <w:bidi w:val="0"/>
              <w:spacing w:line="240" w:lineRule="auto"/>
              <w:rPr>
                <w:rFonts w:ascii="Helvetica Neue" w:hAnsi="Helvetica Neue" w:eastAsia="Helvetica Neue" w:cs="Helvetica Neue"/>
                <w:sz w:val="24"/>
                <w:szCs w:val="24"/>
                <w:rtl w:val="0"/>
              </w:rPr>
            </w:pPr>
            <w:proofErr w:type="spellStart"/>
            <w:r w:rsidRPr="0E4BA791" w:rsidR="3B39B29A">
              <w:rPr>
                <w:rFonts w:ascii="Helvetica Neue" w:hAnsi="Helvetica Neue" w:eastAsia="Helvetica Neue" w:cs="Helvetica Neue"/>
                <w:sz w:val="24"/>
                <w:szCs w:val="24"/>
              </w:rPr>
              <w:t>spatial_coverage</w:t>
            </w:r>
            <w:proofErr w:type="spellEnd"/>
          </w:p>
        </w:tc>
        <w:tc>
          <w:tcPr>
            <w:tcW w:w="4686"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auto"/>
            <w:tcMar>
              <w:top w:w="80" w:type="dxa"/>
              <w:left w:w="80" w:type="dxa"/>
              <w:bottom w:w="80" w:type="dxa"/>
              <w:right w:w="80" w:type="dxa"/>
            </w:tcMar>
            <w:vAlign w:val="top"/>
          </w:tcPr>
          <w:p w:rsidP="0E4BA791" w14:paraId="3BDFD2FB" wp14:textId="38A70471">
            <w:pPr>
              <w:pStyle w:val="Table Style 2"/>
              <w:bidi w:val="0"/>
              <w:spacing w:line="240" w:lineRule="auto"/>
              <w:rPr>
                <w:rFonts w:ascii="Helvetica Neue" w:hAnsi="Helvetica Neue" w:eastAsia="Helvetica Neue" w:cs="Helvetica Neue"/>
                <w:sz w:val="24"/>
                <w:szCs w:val="24"/>
                <w:rtl w:val="0"/>
              </w:rPr>
            </w:pPr>
          </w:p>
        </w:tc>
        <w:tc>
          <w:tcPr>
            <w:tcW w:w="1807"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auto"/>
            <w:tcMar>
              <w:top w:w="80" w:type="dxa"/>
              <w:left w:w="80" w:type="dxa"/>
              <w:bottom w:w="80" w:type="dxa"/>
              <w:right w:w="80" w:type="dxa"/>
            </w:tcMar>
            <w:vAlign w:val="top"/>
          </w:tcPr>
          <w:p w:rsidP="0E4BA791" w14:paraId="5FCD5EC4" wp14:textId="77777777">
            <w:pPr>
              <w:keepNext w:val="0"/>
              <w:keepLines w:val="0"/>
              <w:pageBreakBefore w:val="0"/>
              <w:widowControl w:val="1"/>
              <w:shd w:val="clear" w:color="auto" w:fill="auto"/>
              <w:suppressAutoHyphens w:val="0"/>
              <w:bidi w:val="0"/>
              <w:spacing w:before="0" w:after="0" w:line="240" w:lineRule="auto"/>
              <w:ind w:left="0" w:right="0" w:firstLine="0"/>
              <w:jc w:val="center"/>
              <w:rPr>
                <w:rFonts w:ascii="Helvetica Neue" w:hAnsi="Helvetica Neue" w:eastAsia="Helvetica Neue" w:cs="Helvetica Neue"/>
                <w:sz w:val="24"/>
                <w:szCs w:val="24"/>
                <w:rtl w:val="0"/>
              </w:rPr>
            </w:pPr>
            <w:r w:rsidRPr="0E4BA791" w:rsidR="3B39B29A">
              <w:rPr>
                <w:rFonts w:ascii="Helvetica Neue" w:hAnsi="Helvetica Neue" w:eastAsia="Helvetica Neue" w:cs="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t>3</w:t>
            </w:r>
          </w:p>
        </w:tc>
      </w:tr>
      <w:tr xmlns:wp14="http://schemas.microsoft.com/office/word/2010/wordml" w:rsidTr="0E4BA791" w14:paraId="3C39DA9F" wp14:textId="77777777">
        <w:tblPrEx>
          <w:shd w:val="clear" w:color="auto" w:fill="auto"/>
        </w:tblPrEx>
        <w:trPr>
          <w:trHeight w:val="279" w:hRule="atLeast"/>
        </w:trPr>
        <w:tc>
          <w:tcPr>
            <w:tcW w:w="2719"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5F5F5"/>
            <w:tcMar>
              <w:top w:w="80" w:type="dxa"/>
              <w:left w:w="80" w:type="dxa"/>
              <w:bottom w:w="80" w:type="dxa"/>
              <w:right w:w="80" w:type="dxa"/>
            </w:tcMar>
            <w:vAlign w:val="top"/>
          </w:tcPr>
          <w:p w:rsidP="0E4BA791" w14:paraId="57D72260" wp14:textId="77777777">
            <w:pPr>
              <w:pStyle w:val="Table Style 2"/>
              <w:bidi w:val="0"/>
              <w:spacing w:line="240" w:lineRule="auto"/>
              <w:rPr>
                <w:rFonts w:ascii="Helvetica Neue" w:hAnsi="Helvetica Neue" w:eastAsia="Helvetica Neue" w:cs="Helvetica Neue"/>
                <w:sz w:val="24"/>
                <w:szCs w:val="24"/>
                <w:rtl w:val="0"/>
              </w:rPr>
            </w:pPr>
            <w:proofErr w:type="spellStart"/>
            <w:r w:rsidRPr="0E4BA791" w:rsidR="3B39B29A">
              <w:rPr>
                <w:rFonts w:ascii="Helvetica Neue" w:hAnsi="Helvetica Neue" w:eastAsia="Helvetica Neue" w:cs="Helvetica Neue"/>
                <w:sz w:val="24"/>
                <w:szCs w:val="24"/>
              </w:rPr>
              <w:t>period_of_record_start_date</w:t>
            </w:r>
            <w:proofErr w:type="spellEnd"/>
          </w:p>
        </w:tc>
        <w:tc>
          <w:tcPr>
            <w:tcW w:w="4686"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5F5F5"/>
            <w:tcMar>
              <w:top w:w="80" w:type="dxa"/>
              <w:left w:w="80" w:type="dxa"/>
              <w:bottom w:w="80" w:type="dxa"/>
              <w:right w:w="80" w:type="dxa"/>
            </w:tcMar>
            <w:vAlign w:val="top"/>
          </w:tcPr>
          <w:p w:rsidP="0E4BA791" w14:paraId="60061E4C" wp14:textId="77777777">
            <w:pPr>
              <w:spacing w:line="240" w:lineRule="auto"/>
              <w:rPr>
                <w:rFonts w:ascii="Helvetica Neue" w:hAnsi="Helvetica Neue" w:eastAsia="Helvetica Neue" w:cs="Helvetica Neue"/>
                <w:sz w:val="24"/>
                <w:szCs w:val="24"/>
              </w:rPr>
            </w:pPr>
          </w:p>
        </w:tc>
        <w:tc>
          <w:tcPr>
            <w:tcW w:w="1807"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5F5F5"/>
            <w:tcMar>
              <w:top w:w="80" w:type="dxa"/>
              <w:left w:w="80" w:type="dxa"/>
              <w:bottom w:w="80" w:type="dxa"/>
              <w:right w:w="80" w:type="dxa"/>
            </w:tcMar>
            <w:vAlign w:val="top"/>
          </w:tcPr>
          <w:p w:rsidP="0E4BA791" w14:paraId="2B2B7304" wp14:textId="77777777">
            <w:pPr>
              <w:keepNext w:val="0"/>
              <w:keepLines w:val="0"/>
              <w:pageBreakBefore w:val="0"/>
              <w:widowControl w:val="1"/>
              <w:shd w:val="clear" w:color="auto" w:fill="auto"/>
              <w:suppressAutoHyphens w:val="0"/>
              <w:bidi w:val="0"/>
              <w:spacing w:before="0" w:after="0" w:line="240" w:lineRule="auto"/>
              <w:ind w:left="0" w:right="0" w:firstLine="0"/>
              <w:jc w:val="center"/>
              <w:rPr>
                <w:rFonts w:ascii="Helvetica Neue" w:hAnsi="Helvetica Neue" w:eastAsia="Helvetica Neue" w:cs="Helvetica Neue"/>
                <w:sz w:val="24"/>
                <w:szCs w:val="24"/>
                <w:rtl w:val="0"/>
              </w:rPr>
            </w:pPr>
            <w:r w:rsidRPr="0E4BA791" w:rsidR="3B39B29A">
              <w:rPr>
                <w:rFonts w:ascii="Helvetica Neue" w:hAnsi="Helvetica Neue" w:eastAsia="Helvetica Neue" w:cs="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t>9</w:t>
            </w:r>
          </w:p>
        </w:tc>
      </w:tr>
      <w:tr xmlns:wp14="http://schemas.microsoft.com/office/word/2010/wordml" w:rsidTr="0E4BA791" w14:paraId="51FFB425" wp14:textId="77777777">
        <w:tblPrEx>
          <w:shd w:val="clear" w:color="auto" w:fill="auto"/>
        </w:tblPrEx>
        <w:trPr>
          <w:trHeight w:val="279" w:hRule="atLeast"/>
        </w:trPr>
        <w:tc>
          <w:tcPr>
            <w:tcW w:w="2719"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auto"/>
            <w:tcMar>
              <w:top w:w="80" w:type="dxa"/>
              <w:left w:w="80" w:type="dxa"/>
              <w:bottom w:w="80" w:type="dxa"/>
              <w:right w:w="80" w:type="dxa"/>
            </w:tcMar>
            <w:vAlign w:val="top"/>
          </w:tcPr>
          <w:p w:rsidP="0E4BA791" w14:paraId="47A41497" wp14:textId="77777777">
            <w:pPr>
              <w:pStyle w:val="Table Style 2"/>
              <w:bidi w:val="0"/>
              <w:spacing w:line="240" w:lineRule="auto"/>
              <w:rPr>
                <w:rFonts w:ascii="Helvetica Neue" w:hAnsi="Helvetica Neue" w:eastAsia="Helvetica Neue" w:cs="Helvetica Neue"/>
                <w:sz w:val="24"/>
                <w:szCs w:val="24"/>
                <w:rtl w:val="0"/>
              </w:rPr>
            </w:pPr>
            <w:proofErr w:type="spellStart"/>
            <w:r w:rsidRPr="0E4BA791" w:rsidR="3B39B29A">
              <w:rPr>
                <w:rFonts w:ascii="Helvetica Neue" w:hAnsi="Helvetica Neue" w:eastAsia="Helvetica Neue" w:cs="Helvetica Neue"/>
                <w:sz w:val="24"/>
                <w:szCs w:val="24"/>
              </w:rPr>
              <w:t>period_of_record_end_date</w:t>
            </w:r>
            <w:proofErr w:type="spellEnd"/>
          </w:p>
        </w:tc>
        <w:tc>
          <w:tcPr>
            <w:tcW w:w="4686"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auto"/>
            <w:tcMar>
              <w:top w:w="80" w:type="dxa"/>
              <w:left w:w="80" w:type="dxa"/>
              <w:bottom w:w="80" w:type="dxa"/>
              <w:right w:w="80" w:type="dxa"/>
            </w:tcMar>
            <w:vAlign w:val="top"/>
          </w:tcPr>
          <w:p w:rsidP="0E4BA791" w14:paraId="44EAFD9C" wp14:textId="77777777">
            <w:pPr>
              <w:spacing w:line="240" w:lineRule="auto"/>
              <w:rPr>
                <w:rFonts w:ascii="Helvetica Neue" w:hAnsi="Helvetica Neue" w:eastAsia="Helvetica Neue" w:cs="Helvetica Neue"/>
                <w:sz w:val="24"/>
                <w:szCs w:val="24"/>
              </w:rPr>
            </w:pPr>
          </w:p>
        </w:tc>
        <w:tc>
          <w:tcPr>
            <w:tcW w:w="1807"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auto"/>
            <w:tcMar>
              <w:top w:w="80" w:type="dxa"/>
              <w:left w:w="80" w:type="dxa"/>
              <w:bottom w:w="80" w:type="dxa"/>
              <w:right w:w="80" w:type="dxa"/>
            </w:tcMar>
            <w:vAlign w:val="top"/>
          </w:tcPr>
          <w:p w:rsidP="0E4BA791" w14:paraId="5D369756" wp14:textId="77777777">
            <w:pPr>
              <w:keepNext w:val="0"/>
              <w:keepLines w:val="0"/>
              <w:pageBreakBefore w:val="0"/>
              <w:widowControl w:val="1"/>
              <w:shd w:val="clear" w:color="auto" w:fill="auto"/>
              <w:suppressAutoHyphens w:val="0"/>
              <w:bidi w:val="0"/>
              <w:spacing w:before="0" w:after="0" w:line="240" w:lineRule="auto"/>
              <w:ind w:left="0" w:right="0" w:firstLine="0"/>
              <w:jc w:val="center"/>
              <w:rPr>
                <w:rFonts w:ascii="Helvetica Neue" w:hAnsi="Helvetica Neue" w:eastAsia="Helvetica Neue" w:cs="Helvetica Neue"/>
                <w:sz w:val="24"/>
                <w:szCs w:val="24"/>
                <w:rtl w:val="0"/>
              </w:rPr>
            </w:pPr>
            <w:r w:rsidRPr="0E4BA791" w:rsidR="3B39B29A">
              <w:rPr>
                <w:rFonts w:ascii="Helvetica Neue" w:hAnsi="Helvetica Neue" w:eastAsia="Helvetica Neue" w:cs="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t>10</w:t>
            </w:r>
          </w:p>
        </w:tc>
      </w:tr>
      <w:tr xmlns:wp14="http://schemas.microsoft.com/office/word/2010/wordml" w:rsidTr="0E4BA791" w14:paraId="24174C4C" wp14:textId="77777777">
        <w:tblPrEx>
          <w:shd w:val="clear" w:color="auto" w:fill="auto"/>
        </w:tblPrEx>
        <w:trPr>
          <w:trHeight w:val="279" w:hRule="atLeast"/>
        </w:trPr>
        <w:tc>
          <w:tcPr>
            <w:tcW w:w="2719"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5F5F5"/>
            <w:tcMar>
              <w:top w:w="80" w:type="dxa"/>
              <w:left w:w="80" w:type="dxa"/>
              <w:bottom w:w="80" w:type="dxa"/>
              <w:right w:w="80" w:type="dxa"/>
            </w:tcMar>
            <w:vAlign w:val="top"/>
          </w:tcPr>
          <w:p w:rsidP="0E4BA791" w14:paraId="6CD9ABA0" wp14:textId="77777777">
            <w:pPr>
              <w:pStyle w:val="Table Style 2"/>
              <w:bidi w:val="0"/>
              <w:spacing w:line="240" w:lineRule="auto"/>
              <w:rPr>
                <w:rFonts w:ascii="Helvetica Neue" w:hAnsi="Helvetica Neue" w:eastAsia="Helvetica Neue" w:cs="Helvetica Neue"/>
                <w:sz w:val="24"/>
                <w:szCs w:val="24"/>
                <w:rtl w:val="0"/>
              </w:rPr>
            </w:pPr>
            <w:proofErr w:type="spellStart"/>
            <w:r w:rsidRPr="0E4BA791" w:rsidR="3B39B29A">
              <w:rPr>
                <w:rFonts w:ascii="Helvetica Neue" w:hAnsi="Helvetica Neue" w:eastAsia="Helvetica Neue" w:cs="Helvetica Neue"/>
                <w:sz w:val="24"/>
                <w:szCs w:val="24"/>
              </w:rPr>
              <w:t>fall_line</w:t>
            </w:r>
            <w:proofErr w:type="spellEnd"/>
          </w:p>
        </w:tc>
        <w:tc>
          <w:tcPr>
            <w:tcW w:w="4686"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5F5F5"/>
            <w:tcMar>
              <w:top w:w="80" w:type="dxa"/>
              <w:left w:w="80" w:type="dxa"/>
              <w:bottom w:w="80" w:type="dxa"/>
              <w:right w:w="80" w:type="dxa"/>
            </w:tcMar>
            <w:vAlign w:val="top"/>
          </w:tcPr>
          <w:p w:rsidP="0E4BA791" w14:paraId="4B94D5A5" wp14:textId="614A2C49">
            <w:pPr>
              <w:spacing w:line="240" w:lineRule="auto"/>
              <w:rPr>
                <w:rFonts w:ascii="Helvetica Neue" w:hAnsi="Helvetica Neue" w:eastAsia="Helvetica Neue" w:cs="Helvetica Neue"/>
                <w:sz w:val="24"/>
                <w:szCs w:val="24"/>
              </w:rPr>
            </w:pPr>
            <w:ins w:author="Carlington Wallace" w:date="2022-03-18T13:13:57.059Z" w:id="1668013485">
              <w:r w:rsidRPr="0E4BA791" w:rsidR="0E4BA791">
                <w:rPr>
                  <w:rFonts w:ascii="Helvetica Neue" w:hAnsi="Helvetica Neue" w:eastAsia="Helvetica Neue" w:cs="Helvetica Neue"/>
                  <w:sz w:val="24"/>
                  <w:szCs w:val="24"/>
                </w:rPr>
                <w:t>Hide</w:t>
              </w:r>
            </w:ins>
            <w:ins w:author="Carlington Wallace" w:date="2022-03-18T13:14:04.247Z" w:id="894712029">
              <w:r w:rsidRPr="0E4BA791" w:rsidR="0E4BA791">
                <w:rPr>
                  <w:rFonts w:ascii="Helvetica Neue" w:hAnsi="Helvetica Neue" w:eastAsia="Helvetica Neue" w:cs="Helvetica Neue"/>
                  <w:sz w:val="24"/>
                  <w:szCs w:val="24"/>
                </w:rPr>
                <w:t>?</w:t>
              </w:r>
            </w:ins>
          </w:p>
        </w:tc>
        <w:tc>
          <w:tcPr>
            <w:tcW w:w="1807"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5F5F5"/>
            <w:tcMar>
              <w:top w:w="80" w:type="dxa"/>
              <w:left w:w="80" w:type="dxa"/>
              <w:bottom w:w="80" w:type="dxa"/>
              <w:right w:w="80" w:type="dxa"/>
            </w:tcMar>
            <w:vAlign w:val="top"/>
          </w:tcPr>
          <w:p w:rsidP="0E4BA791" w14:paraId="2598DEE6" wp14:textId="77777777">
            <w:pPr>
              <w:keepNext w:val="0"/>
              <w:keepLines w:val="0"/>
              <w:pageBreakBefore w:val="0"/>
              <w:widowControl w:val="1"/>
              <w:shd w:val="clear" w:color="auto" w:fill="auto"/>
              <w:suppressAutoHyphens w:val="0"/>
              <w:bidi w:val="0"/>
              <w:spacing w:before="0" w:after="0" w:line="240" w:lineRule="auto"/>
              <w:ind w:left="0" w:right="0" w:firstLine="0"/>
              <w:jc w:val="center"/>
              <w:rPr>
                <w:rFonts w:ascii="Helvetica Neue" w:hAnsi="Helvetica Neue" w:eastAsia="Helvetica Neue" w:cs="Helvetica Neue"/>
                <w:sz w:val="24"/>
                <w:szCs w:val="24"/>
                <w:rtl w:val="0"/>
              </w:rPr>
            </w:pPr>
            <w:r w:rsidRPr="0E4BA791" w:rsidR="3B39B29A">
              <w:rPr>
                <w:rFonts w:ascii="Helvetica Neue" w:hAnsi="Helvetica Neue" w:eastAsia="Helvetica Neue" w:cs="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t>4</w:t>
            </w:r>
          </w:p>
        </w:tc>
      </w:tr>
      <w:tr xmlns:wp14="http://schemas.microsoft.com/office/word/2010/wordml" w:rsidTr="0E4BA791" w14:paraId="5AD63327" wp14:textId="77777777">
        <w:tblPrEx>
          <w:shd w:val="clear" w:color="auto" w:fill="auto"/>
        </w:tblPrEx>
        <w:trPr>
          <w:trHeight w:val="279" w:hRule="atLeast"/>
        </w:trPr>
        <w:tc>
          <w:tcPr>
            <w:tcW w:w="2719"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auto"/>
            <w:tcMar>
              <w:top w:w="80" w:type="dxa"/>
              <w:left w:w="80" w:type="dxa"/>
              <w:bottom w:w="80" w:type="dxa"/>
              <w:right w:w="80" w:type="dxa"/>
            </w:tcMar>
            <w:vAlign w:val="top"/>
          </w:tcPr>
          <w:p w:rsidP="0E4BA791" w14:paraId="5CB7AA81" wp14:textId="77777777">
            <w:pPr>
              <w:pStyle w:val="Table Style 2"/>
              <w:bidi w:val="0"/>
              <w:spacing w:line="240" w:lineRule="auto"/>
              <w:rPr>
                <w:rFonts w:ascii="Helvetica Neue" w:hAnsi="Helvetica Neue" w:eastAsia="Helvetica Neue" w:cs="Helvetica Neue"/>
                <w:sz w:val="24"/>
                <w:szCs w:val="24"/>
                <w:rtl w:val="0"/>
              </w:rPr>
            </w:pPr>
            <w:proofErr w:type="spellStart"/>
            <w:r w:rsidRPr="0E4BA791" w:rsidR="3B39B29A">
              <w:rPr>
                <w:rFonts w:ascii="Helvetica Neue" w:hAnsi="Helvetica Neue" w:eastAsia="Helvetica Neue" w:cs="Helvetica Neue"/>
                <w:sz w:val="24"/>
                <w:szCs w:val="24"/>
              </w:rPr>
              <w:t>lat_long</w:t>
            </w:r>
            <w:proofErr w:type="spellEnd"/>
          </w:p>
        </w:tc>
        <w:tc>
          <w:tcPr>
            <w:tcW w:w="4686"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auto"/>
            <w:tcMar>
              <w:top w:w="80" w:type="dxa"/>
              <w:left w:w="80" w:type="dxa"/>
              <w:bottom w:w="80" w:type="dxa"/>
              <w:right w:w="80" w:type="dxa"/>
            </w:tcMar>
            <w:vAlign w:val="top"/>
          </w:tcPr>
          <w:p w:rsidP="0E4BA791" w14:paraId="5618B012" wp14:textId="5EA8A844">
            <w:pPr>
              <w:pStyle w:val="Table Style 2"/>
              <w:bidi w:val="0"/>
              <w:spacing w:line="240" w:lineRule="auto"/>
              <w:rPr>
                <w:rFonts w:ascii="Helvetica Neue" w:hAnsi="Helvetica Neue" w:eastAsia="Helvetica Neue" w:cs="Helvetica Neue"/>
                <w:sz w:val="24"/>
                <w:szCs w:val="24"/>
              </w:rPr>
            </w:pPr>
            <w:r w:rsidRPr="0E4BA791" w:rsidR="3B39B29A">
              <w:rPr>
                <w:rFonts w:ascii="Helvetica Neue" w:hAnsi="Helvetica Neue" w:eastAsia="Helvetica Neue" w:cs="Helvetica Neue"/>
                <w:sz w:val="24"/>
                <w:szCs w:val="24"/>
              </w:rPr>
              <w:t>Hide</w:t>
            </w:r>
          </w:p>
        </w:tc>
        <w:tc>
          <w:tcPr>
            <w:tcW w:w="1807"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auto"/>
            <w:tcMar>
              <w:top w:w="80" w:type="dxa"/>
              <w:left w:w="80" w:type="dxa"/>
              <w:bottom w:w="80" w:type="dxa"/>
              <w:right w:w="80" w:type="dxa"/>
            </w:tcMar>
            <w:vAlign w:val="top"/>
          </w:tcPr>
          <w:p w:rsidP="0E4BA791" w14:paraId="3DEEC669" wp14:textId="77777777">
            <w:pPr>
              <w:spacing w:line="240" w:lineRule="auto"/>
              <w:jc w:val="center"/>
              <w:rPr>
                <w:rFonts w:ascii="Helvetica Neue" w:hAnsi="Helvetica Neue" w:eastAsia="Helvetica Neue" w:cs="Helvetica Neue"/>
                <w:sz w:val="24"/>
                <w:szCs w:val="24"/>
              </w:rPr>
            </w:pPr>
          </w:p>
        </w:tc>
      </w:tr>
      <w:tr xmlns:wp14="http://schemas.microsoft.com/office/word/2010/wordml" w:rsidTr="0E4BA791" w14:paraId="14649082" wp14:textId="77777777">
        <w:tblPrEx>
          <w:shd w:val="clear" w:color="auto" w:fill="auto"/>
        </w:tblPrEx>
        <w:trPr>
          <w:trHeight w:val="279" w:hRule="atLeast"/>
        </w:trPr>
        <w:tc>
          <w:tcPr>
            <w:tcW w:w="2719"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5F5F5"/>
            <w:tcMar>
              <w:top w:w="80" w:type="dxa"/>
              <w:left w:w="80" w:type="dxa"/>
              <w:bottom w:w="80" w:type="dxa"/>
              <w:right w:w="80" w:type="dxa"/>
            </w:tcMar>
            <w:vAlign w:val="top"/>
          </w:tcPr>
          <w:p w:rsidP="0E4BA791" w14:paraId="5CEB549A" wp14:textId="77777777">
            <w:pPr>
              <w:pStyle w:val="Table Style 2"/>
              <w:bidi w:val="0"/>
              <w:spacing w:line="240" w:lineRule="auto"/>
              <w:rPr>
                <w:rFonts w:ascii="Helvetica Neue" w:hAnsi="Helvetica Neue" w:eastAsia="Helvetica Neue" w:cs="Helvetica Neue"/>
                <w:sz w:val="24"/>
                <w:szCs w:val="24"/>
                <w:rtl w:val="0"/>
              </w:rPr>
            </w:pPr>
            <w:proofErr w:type="spellStart"/>
            <w:r w:rsidRPr="0E4BA791" w:rsidR="3B39B29A">
              <w:rPr>
                <w:rFonts w:ascii="Helvetica Neue" w:hAnsi="Helvetica Neue" w:eastAsia="Helvetica Neue" w:cs="Helvetica Neue"/>
                <w:sz w:val="24"/>
                <w:szCs w:val="24"/>
              </w:rPr>
              <w:t>frequency_sampled</w:t>
            </w:r>
            <w:proofErr w:type="spellEnd"/>
          </w:p>
        </w:tc>
        <w:tc>
          <w:tcPr>
            <w:tcW w:w="4686"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5F5F5"/>
            <w:tcMar>
              <w:top w:w="80" w:type="dxa"/>
              <w:left w:w="80" w:type="dxa"/>
              <w:bottom w:w="80" w:type="dxa"/>
              <w:right w:w="80" w:type="dxa"/>
            </w:tcMar>
            <w:vAlign w:val="top"/>
          </w:tcPr>
          <w:p w:rsidP="0E4BA791" w14:paraId="3656B9AB" wp14:textId="77777777">
            <w:pPr>
              <w:spacing w:line="240" w:lineRule="auto"/>
              <w:rPr>
                <w:rFonts w:ascii="Helvetica Neue" w:hAnsi="Helvetica Neue" w:eastAsia="Helvetica Neue" w:cs="Helvetica Neue"/>
                <w:sz w:val="24"/>
                <w:szCs w:val="24"/>
              </w:rPr>
            </w:pPr>
          </w:p>
        </w:tc>
        <w:tc>
          <w:tcPr>
            <w:tcW w:w="1807"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5F5F5"/>
            <w:tcMar>
              <w:top w:w="80" w:type="dxa"/>
              <w:left w:w="80" w:type="dxa"/>
              <w:bottom w:w="80" w:type="dxa"/>
              <w:right w:w="80" w:type="dxa"/>
            </w:tcMar>
            <w:vAlign w:val="top"/>
          </w:tcPr>
          <w:p w:rsidP="0E4BA791" w14:paraId="44B0A208" wp14:textId="77777777">
            <w:pPr>
              <w:keepNext w:val="0"/>
              <w:keepLines w:val="0"/>
              <w:pageBreakBefore w:val="0"/>
              <w:widowControl w:val="1"/>
              <w:shd w:val="clear" w:color="auto" w:fill="auto"/>
              <w:suppressAutoHyphens w:val="0"/>
              <w:bidi w:val="0"/>
              <w:spacing w:before="0" w:after="0" w:line="240" w:lineRule="auto"/>
              <w:ind w:left="0" w:right="0" w:firstLine="0"/>
              <w:jc w:val="center"/>
              <w:rPr>
                <w:rFonts w:ascii="Helvetica Neue" w:hAnsi="Helvetica Neue" w:eastAsia="Helvetica Neue" w:cs="Helvetica Neue"/>
                <w:sz w:val="24"/>
                <w:szCs w:val="24"/>
                <w:rtl w:val="0"/>
              </w:rPr>
            </w:pPr>
            <w:r w:rsidRPr="0E4BA791" w:rsidR="3B39B29A">
              <w:rPr>
                <w:rFonts w:ascii="Helvetica Neue" w:hAnsi="Helvetica Neue" w:eastAsia="Helvetica Neue" w:cs="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t>8</w:t>
            </w:r>
          </w:p>
        </w:tc>
      </w:tr>
      <w:tr xmlns:wp14="http://schemas.microsoft.com/office/word/2010/wordml" w:rsidTr="0E4BA791" w14:paraId="37F724B8" wp14:textId="77777777">
        <w:tblPrEx>
          <w:shd w:val="clear" w:color="auto" w:fill="auto"/>
        </w:tblPrEx>
        <w:trPr>
          <w:trHeight w:val="279" w:hRule="atLeast"/>
        </w:trPr>
        <w:tc>
          <w:tcPr>
            <w:tcW w:w="2719"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auto"/>
            <w:tcMar>
              <w:top w:w="80" w:type="dxa"/>
              <w:left w:w="80" w:type="dxa"/>
              <w:bottom w:w="80" w:type="dxa"/>
              <w:right w:w="80" w:type="dxa"/>
            </w:tcMar>
            <w:vAlign w:val="top"/>
          </w:tcPr>
          <w:p w:rsidP="0E4BA791" w14:paraId="24C21621" wp14:textId="77777777">
            <w:pPr>
              <w:pStyle w:val="Table Style 2"/>
              <w:bidi w:val="0"/>
              <w:spacing w:line="240" w:lineRule="auto"/>
              <w:rPr>
                <w:rFonts w:ascii="Helvetica Neue" w:hAnsi="Helvetica Neue" w:eastAsia="Helvetica Neue" w:cs="Helvetica Neue"/>
                <w:sz w:val="24"/>
                <w:szCs w:val="24"/>
                <w:rtl w:val="0"/>
              </w:rPr>
            </w:pPr>
            <w:proofErr w:type="spellStart"/>
            <w:r w:rsidRPr="0E4BA791" w:rsidR="3B39B29A">
              <w:rPr>
                <w:rFonts w:ascii="Helvetica Neue" w:hAnsi="Helvetica Neue" w:eastAsia="Helvetica Neue" w:cs="Helvetica Neue"/>
                <w:sz w:val="24"/>
                <w:szCs w:val="24"/>
              </w:rPr>
              <w:t>data_type</w:t>
            </w:r>
            <w:proofErr w:type="spellEnd"/>
          </w:p>
        </w:tc>
        <w:tc>
          <w:tcPr>
            <w:tcW w:w="4686"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auto"/>
            <w:tcMar>
              <w:top w:w="80" w:type="dxa"/>
              <w:left w:w="80" w:type="dxa"/>
              <w:bottom w:w="80" w:type="dxa"/>
              <w:right w:w="80" w:type="dxa"/>
            </w:tcMar>
            <w:vAlign w:val="top"/>
          </w:tcPr>
          <w:p w:rsidP="0E4BA791" w14:paraId="14143B8D" wp14:textId="3D57DD16">
            <w:pPr>
              <w:pStyle w:val="Table Style 2"/>
              <w:bidi w:val="0"/>
              <w:spacing w:line="240" w:lineRule="auto"/>
              <w:rPr>
                <w:rFonts w:ascii="Helvetica Neue" w:hAnsi="Helvetica Neue" w:eastAsia="Helvetica Neue" w:cs="Helvetica Neue"/>
                <w:sz w:val="24"/>
                <w:szCs w:val="24"/>
              </w:rPr>
            </w:pPr>
          </w:p>
        </w:tc>
        <w:tc>
          <w:tcPr>
            <w:tcW w:w="1807"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auto"/>
            <w:tcMar>
              <w:top w:w="80" w:type="dxa"/>
              <w:left w:w="80" w:type="dxa"/>
              <w:bottom w:w="80" w:type="dxa"/>
              <w:right w:w="80" w:type="dxa"/>
            </w:tcMar>
            <w:vAlign w:val="top"/>
          </w:tcPr>
          <w:p w:rsidP="0E4BA791" w14:paraId="45FB0818" wp14:textId="3091558D">
            <w:pPr>
              <w:spacing w:line="240" w:lineRule="auto"/>
              <w:jc w:val="center"/>
              <w:rPr>
                <w:rFonts w:ascii="Helvetica Neue" w:hAnsi="Helvetica Neue" w:eastAsia="Helvetica Neue" w:cs="Helvetica Neue"/>
                <w:sz w:val="24"/>
                <w:szCs w:val="24"/>
              </w:rPr>
            </w:pPr>
            <w:r w:rsidRPr="0E4BA791" w:rsidR="0E4BA791">
              <w:rPr>
                <w:rFonts w:ascii="Helvetica Neue" w:hAnsi="Helvetica Neue" w:eastAsia="Helvetica Neue" w:cs="Helvetica Neue"/>
                <w:sz w:val="24"/>
                <w:szCs w:val="24"/>
              </w:rPr>
              <w:t>11</w:t>
            </w:r>
          </w:p>
        </w:tc>
      </w:tr>
      <w:tr xmlns:wp14="http://schemas.microsoft.com/office/word/2010/wordml" w:rsidTr="0E4BA791" w14:paraId="10F2B75F" wp14:textId="77777777">
        <w:tblPrEx>
          <w:shd w:val="clear" w:color="auto" w:fill="auto"/>
        </w:tblPrEx>
        <w:trPr>
          <w:trHeight w:val="279" w:hRule="atLeast"/>
        </w:trPr>
        <w:tc>
          <w:tcPr>
            <w:tcW w:w="2719"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5F5F5"/>
            <w:tcMar>
              <w:top w:w="80" w:type="dxa"/>
              <w:left w:w="80" w:type="dxa"/>
              <w:bottom w:w="80" w:type="dxa"/>
              <w:right w:w="80" w:type="dxa"/>
            </w:tcMar>
            <w:vAlign w:val="top"/>
          </w:tcPr>
          <w:p w:rsidP="0E4BA791" w14:paraId="4AB6D82E" wp14:textId="77777777">
            <w:pPr>
              <w:pStyle w:val="Table Style 2"/>
              <w:bidi w:val="0"/>
              <w:spacing w:line="240" w:lineRule="auto"/>
              <w:rPr>
                <w:rFonts w:ascii="Helvetica Neue" w:hAnsi="Helvetica Neue" w:eastAsia="Helvetica Neue" w:cs="Helvetica Neue"/>
                <w:sz w:val="24"/>
                <w:szCs w:val="24"/>
                <w:rtl w:val="0"/>
              </w:rPr>
            </w:pPr>
            <w:proofErr w:type="spellStart"/>
            <w:r w:rsidRPr="0E4BA791" w:rsidR="3B39B29A">
              <w:rPr>
                <w:rFonts w:ascii="Helvetica Neue" w:hAnsi="Helvetica Neue" w:eastAsia="Helvetica Neue" w:cs="Helvetica Neue"/>
                <w:sz w:val="24"/>
                <w:szCs w:val="24"/>
              </w:rPr>
              <w:t>public_or_restricted_data</w:t>
            </w:r>
            <w:proofErr w:type="spellEnd"/>
          </w:p>
        </w:tc>
        <w:tc>
          <w:tcPr>
            <w:tcW w:w="4686"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5F5F5"/>
            <w:tcMar>
              <w:top w:w="80" w:type="dxa"/>
              <w:left w:w="80" w:type="dxa"/>
              <w:bottom w:w="80" w:type="dxa"/>
              <w:right w:w="80" w:type="dxa"/>
            </w:tcMar>
            <w:vAlign w:val="top"/>
          </w:tcPr>
          <w:p w:rsidP="0E4BA791" w14:paraId="009E63C5" wp14:textId="77777777">
            <w:pPr>
              <w:pStyle w:val="Table Style 2"/>
              <w:bidi w:val="0"/>
              <w:spacing w:line="240" w:lineRule="auto"/>
              <w:rPr>
                <w:rFonts w:ascii="Helvetica Neue" w:hAnsi="Helvetica Neue" w:eastAsia="Helvetica Neue" w:cs="Helvetica Neue"/>
                <w:sz w:val="24"/>
                <w:szCs w:val="24"/>
                <w:rtl w:val="0"/>
              </w:rPr>
            </w:pPr>
            <w:r w:rsidRPr="0E4BA791" w:rsidR="3B39B29A">
              <w:rPr>
                <w:rFonts w:ascii="Helvetica Neue" w:hAnsi="Helvetica Neue" w:eastAsia="Helvetica Neue" w:cs="Helvetica Neue"/>
                <w:sz w:val="24"/>
                <w:szCs w:val="24"/>
              </w:rPr>
              <w:t>Hide</w:t>
            </w:r>
          </w:p>
        </w:tc>
        <w:tc>
          <w:tcPr>
            <w:tcW w:w="1807"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5F5F5"/>
            <w:tcMar>
              <w:top w:w="80" w:type="dxa"/>
              <w:left w:w="80" w:type="dxa"/>
              <w:bottom w:w="80" w:type="dxa"/>
              <w:right w:w="80" w:type="dxa"/>
            </w:tcMar>
            <w:vAlign w:val="top"/>
          </w:tcPr>
          <w:p w:rsidP="0E4BA791" w14:paraId="049F31CB" wp14:textId="77777777">
            <w:pPr>
              <w:spacing w:line="240" w:lineRule="auto"/>
              <w:jc w:val="center"/>
              <w:rPr>
                <w:rFonts w:ascii="Helvetica Neue" w:hAnsi="Helvetica Neue" w:eastAsia="Helvetica Neue" w:cs="Helvetica Neue"/>
                <w:sz w:val="24"/>
                <w:szCs w:val="24"/>
              </w:rPr>
            </w:pPr>
          </w:p>
        </w:tc>
      </w:tr>
      <w:tr xmlns:wp14="http://schemas.microsoft.com/office/word/2010/wordml" w:rsidTr="0E4BA791" w14:paraId="5518F162" wp14:textId="77777777">
        <w:tblPrEx>
          <w:shd w:val="clear" w:color="auto" w:fill="auto"/>
        </w:tblPrEx>
        <w:trPr>
          <w:trHeight w:val="279" w:hRule="atLeast"/>
        </w:trPr>
        <w:tc>
          <w:tcPr>
            <w:tcW w:w="2719"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auto"/>
            <w:tcMar>
              <w:top w:w="80" w:type="dxa"/>
              <w:left w:w="80" w:type="dxa"/>
              <w:bottom w:w="80" w:type="dxa"/>
              <w:right w:w="80" w:type="dxa"/>
            </w:tcMar>
            <w:vAlign w:val="top"/>
          </w:tcPr>
          <w:p w:rsidP="0E4BA791" w14:paraId="2F0769BA" wp14:textId="77777777">
            <w:pPr>
              <w:pStyle w:val="Table Style 2"/>
              <w:bidi w:val="0"/>
              <w:spacing w:line="240" w:lineRule="auto"/>
              <w:rPr>
                <w:rFonts w:ascii="Helvetica Neue" w:hAnsi="Helvetica Neue" w:eastAsia="Helvetica Neue" w:cs="Helvetica Neue"/>
                <w:sz w:val="24"/>
                <w:szCs w:val="24"/>
                <w:rtl w:val="0"/>
              </w:rPr>
            </w:pPr>
            <w:proofErr w:type="spellStart"/>
            <w:r w:rsidRPr="0E4BA791" w:rsidR="3B39B29A">
              <w:rPr>
                <w:rFonts w:ascii="Helvetica Neue" w:hAnsi="Helvetica Neue" w:eastAsia="Helvetica Neue" w:cs="Helvetica Neue"/>
                <w:sz w:val="24"/>
                <w:szCs w:val="24"/>
              </w:rPr>
              <w:t>dataset_fees</w:t>
            </w:r>
            <w:proofErr w:type="spellEnd"/>
          </w:p>
        </w:tc>
        <w:tc>
          <w:tcPr>
            <w:tcW w:w="4686"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auto"/>
            <w:tcMar>
              <w:top w:w="80" w:type="dxa"/>
              <w:left w:w="80" w:type="dxa"/>
              <w:bottom w:w="80" w:type="dxa"/>
              <w:right w:w="80" w:type="dxa"/>
            </w:tcMar>
            <w:vAlign w:val="top"/>
          </w:tcPr>
          <w:p w:rsidP="0E4BA791" w14:paraId="476D5B24" wp14:textId="77777777">
            <w:pPr>
              <w:pStyle w:val="Table Style 2"/>
              <w:bidi w:val="0"/>
              <w:spacing w:line="240" w:lineRule="auto"/>
              <w:rPr>
                <w:rFonts w:ascii="Helvetica Neue" w:hAnsi="Helvetica Neue" w:eastAsia="Helvetica Neue" w:cs="Helvetica Neue"/>
                <w:sz w:val="24"/>
                <w:szCs w:val="24"/>
                <w:rtl w:val="0"/>
              </w:rPr>
            </w:pPr>
            <w:r w:rsidRPr="0E4BA791" w:rsidR="3B39B29A">
              <w:rPr>
                <w:rFonts w:ascii="Helvetica Neue" w:hAnsi="Helvetica Neue" w:eastAsia="Helvetica Neue" w:cs="Helvetica Neue"/>
                <w:sz w:val="24"/>
                <w:szCs w:val="24"/>
              </w:rPr>
              <w:t>Hide</w:t>
            </w:r>
          </w:p>
        </w:tc>
        <w:tc>
          <w:tcPr>
            <w:tcW w:w="1807"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auto"/>
            <w:tcMar>
              <w:top w:w="80" w:type="dxa"/>
              <w:left w:w="80" w:type="dxa"/>
              <w:bottom w:w="80" w:type="dxa"/>
              <w:right w:w="80" w:type="dxa"/>
            </w:tcMar>
            <w:vAlign w:val="top"/>
          </w:tcPr>
          <w:p w:rsidP="0E4BA791" w14:paraId="53128261" wp14:textId="77777777">
            <w:pPr>
              <w:spacing w:line="240" w:lineRule="auto"/>
              <w:jc w:val="center"/>
              <w:rPr>
                <w:rFonts w:ascii="Helvetica Neue" w:hAnsi="Helvetica Neue" w:eastAsia="Helvetica Neue" w:cs="Helvetica Neue"/>
                <w:sz w:val="24"/>
                <w:szCs w:val="24"/>
              </w:rPr>
            </w:pPr>
          </w:p>
        </w:tc>
      </w:tr>
    </w:tbl>
    <w:p xmlns:wp14="http://schemas.microsoft.com/office/word/2010/wordml" w:rsidP="0E4BA791" w14:paraId="62486C05" wp14:textId="77777777">
      <w:pPr>
        <w:pStyle w:val="Body"/>
        <w:spacing w:line="240" w:lineRule="auto"/>
        <w:jc w:val="both"/>
        <w:rPr>
          <w:rFonts w:ascii="Helvetica Neue" w:hAnsi="Helvetica Neue" w:eastAsia="Helvetica Neue" w:cs="Helvetica Neue"/>
          <w:sz w:val="24"/>
          <w:szCs w:val="24"/>
        </w:rPr>
      </w:pPr>
    </w:p>
    <w:p xmlns:wp14="http://schemas.microsoft.com/office/word/2010/wordml" w:rsidP="0E4BA791" w14:paraId="4101652C" wp14:textId="77777777">
      <w:pPr>
        <w:pStyle w:val="Body"/>
        <w:spacing w:line="240" w:lineRule="auto"/>
        <w:jc w:val="both"/>
        <w:rPr>
          <w:rFonts w:ascii="Helvetica Neue" w:hAnsi="Helvetica Neue" w:eastAsia="Helvetica Neue" w:cs="Helvetica Neue"/>
          <w:sz w:val="24"/>
          <w:szCs w:val="24"/>
        </w:rPr>
      </w:pPr>
    </w:p>
    <w:p xmlns:wp14="http://schemas.microsoft.com/office/word/2010/wordml" w:rsidP="0E4BA791" w14:paraId="0F3A3A07" wp14:textId="77777777">
      <w:pPr>
        <w:pStyle w:val="Body"/>
        <w:spacing w:line="240" w:lineRule="auto"/>
        <w:ind w:left="0"/>
        <w:jc w:val="both"/>
        <w:rPr>
          <w:rFonts w:ascii="Helvetica Neue" w:hAnsi="Helvetica Neue" w:eastAsia="Helvetica Neue" w:cs="Helvetica Neue"/>
          <w:b w:val="1"/>
          <w:bCs w:val="1"/>
          <w:sz w:val="24"/>
          <w:szCs w:val="24"/>
        </w:rPr>
      </w:pPr>
      <w:r w:rsidRPr="0E4BA791" w:rsidR="3B39B29A">
        <w:rPr>
          <w:rFonts w:ascii="Helvetica Neue" w:hAnsi="Helvetica Neue" w:eastAsia="Helvetica Neue" w:cs="Helvetica Neue"/>
          <w:b w:val="1"/>
          <w:bCs w:val="1"/>
          <w:sz w:val="24"/>
          <w:szCs w:val="24"/>
          <w:lang w:val="en-US"/>
        </w:rPr>
        <w:t>For Luke</w:t>
      </w:r>
    </w:p>
    <w:p w:rsidR="3B39B29A" w:rsidP="0E4BA791" w:rsidRDefault="3B39B29A" w14:paraId="129E50B2" w14:textId="7191F25C">
      <w:pPr>
        <w:pStyle w:val="Body"/>
        <w:numPr>
          <w:ilvl w:val="0"/>
          <w:numId w:val="13"/>
        </w:numPr>
        <w:spacing w:line="240" w:lineRule="auto"/>
        <w:jc w:val="both"/>
        <w:rPr>
          <w:rFonts w:ascii="Helvetica Neue" w:hAnsi="Helvetica Neue" w:eastAsia="Helvetica Neue" w:cs="Helvetica Neue"/>
          <w:b w:val="0"/>
          <w:bCs w:val="0"/>
          <w:i w:val="0"/>
          <w:iCs w:val="0"/>
          <w:color w:val="000000" w:themeColor="text1" w:themeTint="FF" w:themeShade="FF"/>
          <w:sz w:val="24"/>
          <w:szCs w:val="24"/>
          <w:u w:val="none"/>
          <w:vertAlign w:val="baseline"/>
          <w:lang w:val="en-US"/>
        </w:rPr>
      </w:pPr>
      <w:r w:rsidRPr="0E4BA791" w:rsidR="3B39B29A">
        <w:rPr>
          <w:rFonts w:ascii="Helvetica Neue" w:hAnsi="Helvetica Neue" w:eastAsia="Helvetica Neue" w:cs="Helvetica Neue"/>
          <w:b w:val="0"/>
          <w:bCs w:val="0"/>
          <w:i w:val="0"/>
          <w:iCs w:val="0"/>
          <w:strike w:val="0"/>
          <w:dstrike w:val="0"/>
          <w:color w:val="000000" w:themeColor="text1" w:themeTint="FF" w:themeShade="FF"/>
          <w:sz w:val="24"/>
          <w:szCs w:val="24"/>
          <w:u w:val="none"/>
          <w:vertAlign w:val="baseline"/>
          <w:lang w:val="en-US"/>
        </w:rPr>
        <w:t>ICPRB source numbers for each entry are no longer needed and the entire column can be deleted from the Excel version, correct?</w:t>
      </w:r>
    </w:p>
    <w:p w:rsidR="0E4BA791" w:rsidP="0E4BA791" w:rsidRDefault="0E4BA791" w14:paraId="1B948AA0" w14:textId="5FB78014">
      <w:pPr>
        <w:pStyle w:val="Body"/>
        <w:numPr>
          <w:ilvl w:val="0"/>
          <w:numId w:val="13"/>
        </w:numPr>
        <w:spacing w:line="240" w:lineRule="auto"/>
        <w:jc w:val="both"/>
        <w:rPr>
          <w:rFonts w:ascii="Helvetica Neue" w:hAnsi="Helvetica Neue" w:eastAsia="Helvetica Neue" w:cs="Helvetica Neue"/>
          <w:b w:val="0"/>
          <w:bCs w:val="0"/>
          <w:i w:val="0"/>
          <w:iCs w:val="0"/>
          <w:color w:val="000000" w:themeColor="text1" w:themeTint="FF" w:themeShade="FF"/>
          <w:sz w:val="24"/>
          <w:szCs w:val="24"/>
          <w:u w:val="none"/>
          <w:vertAlign w:val="baseline"/>
          <w:lang w:val="en-US"/>
        </w:rPr>
      </w:pPr>
      <w:r w:rsidRPr="0E4BA791" w:rsidR="0E4BA791">
        <w:rPr>
          <w:rFonts w:ascii="Helvetica Neue" w:hAnsi="Helvetica Neue" w:eastAsia="Helvetica Neue" w:cs="Helvetica Neue"/>
          <w:b w:val="0"/>
          <w:bCs w:val="0"/>
          <w:i w:val="0"/>
          <w:iCs w:val="0"/>
          <w:strike w:val="0"/>
          <w:dstrike w:val="0"/>
          <w:color w:val="000000" w:themeColor="text1" w:themeTint="FF" w:themeShade="FF"/>
          <w:sz w:val="24"/>
          <w:szCs w:val="24"/>
          <w:u w:val="none"/>
          <w:vertAlign w:val="baseline"/>
          <w:lang w:val="en-US"/>
        </w:rPr>
        <w:t xml:space="preserve">Do you foresee any issues with deleting the </w:t>
      </w:r>
      <w:proofErr w:type="spellStart"/>
      <w:r w:rsidRPr="0E4BA791" w:rsidR="0E4BA791">
        <w:rPr>
          <w:rFonts w:ascii="Helvetica Neue" w:hAnsi="Helvetica Neue" w:eastAsia="Helvetica Neue" w:cs="Helvetica Neue"/>
          <w:b w:val="0"/>
          <w:bCs w:val="0"/>
          <w:i w:val="0"/>
          <w:iCs w:val="0"/>
          <w:strike w:val="0"/>
          <w:dstrike w:val="0"/>
          <w:color w:val="000000" w:themeColor="text1" w:themeTint="FF" w:themeShade="FF"/>
          <w:sz w:val="24"/>
          <w:szCs w:val="24"/>
          <w:u w:val="none"/>
          <w:vertAlign w:val="baseline"/>
          <w:lang w:val="en-US"/>
        </w:rPr>
        <w:t>Station_ID</w:t>
      </w:r>
      <w:proofErr w:type="spellEnd"/>
      <w:r w:rsidRPr="0E4BA791" w:rsidR="0E4BA791">
        <w:rPr>
          <w:rFonts w:ascii="Helvetica Neue" w:hAnsi="Helvetica Neue" w:eastAsia="Helvetica Neue" w:cs="Helvetica Neue"/>
          <w:b w:val="0"/>
          <w:bCs w:val="0"/>
          <w:i w:val="0"/>
          <w:iCs w:val="0"/>
          <w:strike w:val="0"/>
          <w:dstrike w:val="0"/>
          <w:color w:val="000000" w:themeColor="text1" w:themeTint="FF" w:themeShade="FF"/>
          <w:sz w:val="24"/>
          <w:szCs w:val="24"/>
          <w:u w:val="none"/>
          <w:vertAlign w:val="baseline"/>
          <w:lang w:val="en-US"/>
        </w:rPr>
        <w:t xml:space="preserve">, </w:t>
      </w:r>
      <w:proofErr w:type="spellStart"/>
      <w:r w:rsidRPr="0E4BA791" w:rsidR="0E4BA791">
        <w:rPr>
          <w:rFonts w:ascii="Helvetica Neue" w:hAnsi="Helvetica Neue" w:eastAsia="Helvetica Neue" w:cs="Helvetica Neue"/>
          <w:b w:val="0"/>
          <w:bCs w:val="0"/>
          <w:i w:val="0"/>
          <w:iCs w:val="0"/>
          <w:strike w:val="0"/>
          <w:dstrike w:val="0"/>
          <w:color w:val="000000" w:themeColor="text1" w:themeTint="FF" w:themeShade="FF"/>
          <w:sz w:val="24"/>
          <w:szCs w:val="24"/>
          <w:u w:val="none"/>
          <w:vertAlign w:val="baseline"/>
          <w:lang w:val="en-US"/>
        </w:rPr>
        <w:t>Site_Location</w:t>
      </w:r>
      <w:proofErr w:type="spellEnd"/>
      <w:r w:rsidRPr="0E4BA791" w:rsidR="0E4BA791">
        <w:rPr>
          <w:rFonts w:ascii="Helvetica Neue" w:hAnsi="Helvetica Neue" w:eastAsia="Helvetica Neue" w:cs="Helvetica Neue"/>
          <w:b w:val="0"/>
          <w:bCs w:val="0"/>
          <w:i w:val="0"/>
          <w:iCs w:val="0"/>
          <w:strike w:val="0"/>
          <w:dstrike w:val="0"/>
          <w:color w:val="000000" w:themeColor="text1" w:themeTint="FF" w:themeShade="FF"/>
          <w:sz w:val="24"/>
          <w:szCs w:val="24"/>
          <w:u w:val="none"/>
          <w:vertAlign w:val="baseline"/>
          <w:lang w:val="en-US"/>
        </w:rPr>
        <w:t xml:space="preserve">, and </w:t>
      </w:r>
      <w:proofErr w:type="spellStart"/>
      <w:r w:rsidRPr="0E4BA791" w:rsidR="0E4BA791">
        <w:rPr>
          <w:rFonts w:ascii="Helvetica Neue" w:hAnsi="Helvetica Neue" w:eastAsia="Helvetica Neue" w:cs="Helvetica Neue"/>
          <w:b w:val="0"/>
          <w:bCs w:val="0"/>
          <w:i w:val="0"/>
          <w:iCs w:val="0"/>
          <w:strike w:val="0"/>
          <w:dstrike w:val="0"/>
          <w:color w:val="000000" w:themeColor="text1" w:themeTint="FF" w:themeShade="FF"/>
          <w:sz w:val="24"/>
          <w:szCs w:val="24"/>
          <w:u w:val="none"/>
          <w:vertAlign w:val="baseline"/>
          <w:lang w:val="en-US"/>
        </w:rPr>
        <w:t>Source_No</w:t>
      </w:r>
      <w:proofErr w:type="spellEnd"/>
      <w:r w:rsidRPr="0E4BA791" w:rsidR="0E4BA791">
        <w:rPr>
          <w:rFonts w:ascii="Helvetica Neue" w:hAnsi="Helvetica Neue" w:eastAsia="Helvetica Neue" w:cs="Helvetica Neue"/>
          <w:b w:val="0"/>
          <w:bCs w:val="0"/>
          <w:i w:val="0"/>
          <w:iCs w:val="0"/>
          <w:strike w:val="0"/>
          <w:dstrike w:val="0"/>
          <w:color w:val="000000" w:themeColor="text1" w:themeTint="FF" w:themeShade="FF"/>
          <w:sz w:val="24"/>
          <w:szCs w:val="24"/>
          <w:u w:val="none"/>
          <w:vertAlign w:val="baseline"/>
          <w:lang w:val="en-US"/>
        </w:rPr>
        <w:t xml:space="preserve"> columns and the </w:t>
      </w:r>
      <w:proofErr w:type="spellStart"/>
      <w:r w:rsidRPr="0E4BA791" w:rsidR="0E4BA791">
        <w:rPr>
          <w:rFonts w:ascii="Helvetica Neue" w:hAnsi="Helvetica Neue" w:eastAsia="Helvetica Neue" w:cs="Helvetica Neue"/>
          <w:b w:val="0"/>
          <w:bCs w:val="0"/>
          <w:i w:val="0"/>
          <w:iCs w:val="0"/>
          <w:strike w:val="0"/>
          <w:dstrike w:val="0"/>
          <w:color w:val="000000" w:themeColor="text1" w:themeTint="FF" w:themeShade="FF"/>
          <w:sz w:val="24"/>
          <w:szCs w:val="24"/>
          <w:u w:val="none"/>
          <w:vertAlign w:val="baseline"/>
          <w:lang w:val="en-US"/>
        </w:rPr>
        <w:t>WQ_Map_Points</w:t>
      </w:r>
      <w:proofErr w:type="spellEnd"/>
      <w:r w:rsidRPr="0E4BA791" w:rsidR="0E4BA791">
        <w:rPr>
          <w:rFonts w:ascii="Helvetica Neue" w:hAnsi="Helvetica Neue" w:eastAsia="Helvetica Neue" w:cs="Helvetica Neue"/>
          <w:b w:val="0"/>
          <w:bCs w:val="0"/>
          <w:i w:val="0"/>
          <w:iCs w:val="0"/>
          <w:strike w:val="0"/>
          <w:dstrike w:val="0"/>
          <w:color w:val="000000" w:themeColor="text1" w:themeTint="FF" w:themeShade="FF"/>
          <w:sz w:val="24"/>
          <w:szCs w:val="24"/>
          <w:u w:val="none"/>
          <w:vertAlign w:val="baseline"/>
          <w:lang w:val="en-US"/>
        </w:rPr>
        <w:t xml:space="preserve"> tab from the Excel spreadsheet?</w:t>
      </w:r>
    </w:p>
    <w:p w:rsidR="0E4BA791" w:rsidP="0E4BA791" w:rsidRDefault="0E4BA791" w14:paraId="5372B14F" w14:textId="3CAA8FB2">
      <w:pPr>
        <w:pStyle w:val="Body"/>
        <w:numPr>
          <w:ilvl w:val="1"/>
          <w:numId w:val="13"/>
        </w:numPr>
        <w:spacing w:line="240" w:lineRule="auto"/>
        <w:jc w:val="both"/>
        <w:rPr>
          <w:rFonts w:ascii="Helvetica Neue" w:hAnsi="Helvetica Neue" w:eastAsia="Helvetica Neue" w:cs="Helvetica Neue"/>
          <w:b w:val="0"/>
          <w:bCs w:val="0"/>
          <w:i w:val="0"/>
          <w:iCs w:val="0"/>
          <w:color w:val="000000" w:themeColor="text1" w:themeTint="FF" w:themeShade="FF"/>
          <w:sz w:val="24"/>
          <w:szCs w:val="24"/>
          <w:u w:val="none"/>
          <w:vertAlign w:val="baseline"/>
          <w:lang w:val="en-US"/>
        </w:rPr>
      </w:pPr>
      <w:r w:rsidRPr="0E4BA791" w:rsidR="0E4BA791">
        <w:rPr>
          <w:rFonts w:ascii="Helvetica Neue" w:hAnsi="Helvetica Neue" w:eastAsia="Helvetica Neue" w:cs="Helvetica Neue"/>
          <w:b w:val="0"/>
          <w:bCs w:val="0"/>
          <w:i w:val="0"/>
          <w:iCs w:val="0"/>
          <w:strike w:val="0"/>
          <w:dstrike w:val="0"/>
          <w:color w:val="000000" w:themeColor="text1" w:themeTint="FF" w:themeShade="FF"/>
          <w:sz w:val="24"/>
          <w:szCs w:val="24"/>
          <w:u w:val="none"/>
          <w:vertAlign w:val="baseline"/>
          <w:lang w:val="en-US"/>
        </w:rPr>
        <w:t xml:space="preserve">Suggest that we delete these, and </w:t>
      </w:r>
      <w:r w:rsidRPr="0E4BA791" w:rsidR="0E4BA791">
        <w:rPr>
          <w:rFonts w:ascii="Helvetica Neue" w:hAnsi="Helvetica Neue" w:eastAsia="Helvetica Neue" w:cs="Helvetica Neue"/>
          <w:b w:val="0"/>
          <w:bCs w:val="0"/>
          <w:i w:val="0"/>
          <w:iCs w:val="0"/>
          <w:strike w:val="0"/>
          <w:dstrike w:val="0"/>
          <w:color w:val="000000" w:themeColor="text1" w:themeTint="FF" w:themeShade="FF"/>
          <w:sz w:val="24"/>
          <w:szCs w:val="24"/>
          <w:u w:val="none"/>
          <w:vertAlign w:val="baseline"/>
          <w:lang w:val="en-US"/>
        </w:rPr>
        <w:t>references</w:t>
      </w:r>
      <w:r w:rsidRPr="0E4BA791" w:rsidR="0E4BA791">
        <w:rPr>
          <w:rFonts w:ascii="Helvetica Neue" w:hAnsi="Helvetica Neue" w:eastAsia="Helvetica Neue" w:cs="Helvetica Neue"/>
          <w:b w:val="0"/>
          <w:bCs w:val="0"/>
          <w:i w:val="0"/>
          <w:iCs w:val="0"/>
          <w:strike w:val="0"/>
          <w:dstrike w:val="0"/>
          <w:color w:val="000000" w:themeColor="text1" w:themeTint="FF" w:themeShade="FF"/>
          <w:sz w:val="24"/>
          <w:szCs w:val="24"/>
          <w:u w:val="none"/>
          <w:vertAlign w:val="baseline"/>
          <w:lang w:val="en-US"/>
        </w:rPr>
        <w:t xml:space="preserve"> to, before handing over to the intern.</w:t>
      </w:r>
    </w:p>
    <w:p w:rsidR="0E4BA791" w:rsidP="0E4BA791" w:rsidRDefault="0E4BA791" w14:paraId="28D0603B" w14:textId="1A988B61">
      <w:pPr>
        <w:pStyle w:val="Body"/>
        <w:numPr>
          <w:ilvl w:val="0"/>
          <w:numId w:val="13"/>
        </w:numPr>
        <w:rPr>
          <w:rFonts w:ascii="Helvetica Neue" w:hAnsi="Helvetica Neue" w:eastAsia="Helvetica Neue" w:cs="Helvetica Neue"/>
          <w:b w:val="0"/>
          <w:bCs w:val="0"/>
          <w:i w:val="0"/>
          <w:iCs w:val="0"/>
          <w:color w:val="000000" w:themeColor="text1" w:themeTint="FF" w:themeShade="FF"/>
          <w:sz w:val="24"/>
          <w:szCs w:val="24"/>
          <w:u w:val="none"/>
          <w:vertAlign w:val="baseline"/>
          <w:lang w:val="en-US"/>
        </w:rPr>
      </w:pPr>
      <w:r w:rsidRPr="0E4BA791" w:rsidR="0E4BA791">
        <w:rPr>
          <w:rFonts w:ascii="Helvetica Neue" w:hAnsi="Helvetica Neue" w:eastAsia="Helvetica Neue" w:cs="Helvetica Neue"/>
          <w:b w:val="0"/>
          <w:bCs w:val="0"/>
          <w:i w:val="0"/>
          <w:iCs w:val="0"/>
          <w:strike w:val="0"/>
          <w:dstrike w:val="0"/>
          <w:color w:val="000000" w:themeColor="text1" w:themeTint="FF" w:themeShade="FF"/>
          <w:sz w:val="24"/>
          <w:szCs w:val="24"/>
          <w:u w:val="none"/>
          <w:vertAlign w:val="baseline"/>
          <w:lang w:val="en-US"/>
        </w:rPr>
        <w:t xml:space="preserve">There are three columns at the end of the Excel </w:t>
      </w:r>
      <w:r w:rsidRPr="0E4BA791" w:rsidR="0E4BA791">
        <w:rPr>
          <w:rFonts w:ascii="Helvetica Neue" w:hAnsi="Helvetica Neue" w:eastAsia="Helvetica Neue" w:cs="Helvetica Neue"/>
          <w:b w:val="0"/>
          <w:bCs w:val="0"/>
          <w:i w:val="0"/>
          <w:iCs w:val="0"/>
          <w:strike w:val="0"/>
          <w:dstrike w:val="0"/>
          <w:color w:val="000000" w:themeColor="text1" w:themeTint="FF" w:themeShade="FF"/>
          <w:sz w:val="24"/>
          <w:szCs w:val="24"/>
          <w:u w:val="none"/>
          <w:vertAlign w:val="baseline"/>
          <w:lang w:val="en-US"/>
        </w:rPr>
        <w:t>spr</w:t>
      </w:r>
      <w:r w:rsidRPr="0E4BA791" w:rsidR="0E4BA791">
        <w:rPr>
          <w:rFonts w:ascii="Helvetica Neue" w:hAnsi="Helvetica Neue" w:eastAsia="Helvetica Neue" w:cs="Helvetica Neue"/>
          <w:b w:val="0"/>
          <w:bCs w:val="0"/>
          <w:i w:val="0"/>
          <w:iCs w:val="0"/>
          <w:strike w:val="0"/>
          <w:dstrike w:val="0"/>
          <w:color w:val="000000" w:themeColor="text1" w:themeTint="FF" w:themeShade="FF"/>
          <w:sz w:val="24"/>
          <w:szCs w:val="24"/>
          <w:u w:val="none"/>
          <w:vertAlign w:val="baseline"/>
          <w:lang w:val="en-US"/>
        </w:rPr>
        <w:t>eadsheet that I don’t know what they refer to. Can they be deleted?</w:t>
      </w:r>
    </w:p>
    <w:p w:rsidR="0E4BA791" w:rsidP="0E4BA791" w:rsidRDefault="0E4BA791" w14:paraId="1A8DFB4E" w14:textId="39568CF7">
      <w:pPr>
        <w:pStyle w:val="Body"/>
        <w:numPr>
          <w:ilvl w:val="1"/>
          <w:numId w:val="13"/>
        </w:numPr>
        <w:bidi w:val="0"/>
        <w:spacing w:before="0" w:beforeAutospacing="off" w:after="0" w:afterAutospacing="off" w:line="240" w:lineRule="auto"/>
        <w:ind w:left="1440" w:right="0" w:hanging="360"/>
        <w:jc w:val="both"/>
        <w:rPr>
          <w:rFonts w:ascii="Helvetica Neue" w:hAnsi="Helvetica Neue" w:eastAsia="Helvetica Neue" w:cs="Helvetica Neue"/>
          <w:b w:val="0"/>
          <w:bCs w:val="0"/>
          <w:i w:val="0"/>
          <w:iCs w:val="0"/>
          <w:noProof w:val="0"/>
          <w:color w:val="000000" w:themeColor="text1" w:themeTint="FF" w:themeShade="FF"/>
          <w:sz w:val="24"/>
          <w:szCs w:val="24"/>
          <w:u w:val="none"/>
          <w:vertAlign w:val="baseline"/>
          <w:lang w:val="en-US"/>
        </w:rPr>
      </w:pPr>
      <w:proofErr w:type="spellStart"/>
      <w:r w:rsidRPr="0E4BA791" w:rsidR="0E4BA791">
        <w:rPr>
          <w:rFonts w:ascii="Helvetica Neue" w:hAnsi="Helvetica Neue" w:eastAsia="Helvetica Neue" w:cs="Helvetica Neue"/>
          <w:b w:val="0"/>
          <w:bCs w:val="0"/>
          <w:i w:val="0"/>
          <w:iCs w:val="0"/>
          <w:strike w:val="0"/>
          <w:dstrike w:val="0"/>
          <w:noProof w:val="0"/>
          <w:color w:val="000000" w:themeColor="text1" w:themeTint="FF" w:themeShade="FF"/>
          <w:sz w:val="24"/>
          <w:szCs w:val="24"/>
          <w:u w:val="none"/>
          <w:vertAlign w:val="baseline"/>
          <w:lang w:val="en-US"/>
        </w:rPr>
        <w:t>Validation_update_Link</w:t>
      </w:r>
      <w:proofErr w:type="spellEnd"/>
      <w:r w:rsidRPr="0E4BA791" w:rsidR="0E4BA791">
        <w:rPr>
          <w:rFonts w:ascii="Helvetica Neue" w:hAnsi="Helvetica Neue" w:eastAsia="Helvetica Neue" w:cs="Helvetica Neue"/>
          <w:b w:val="0"/>
          <w:bCs w:val="0"/>
          <w:i w:val="0"/>
          <w:iCs w:val="0"/>
          <w:strike w:val="0"/>
          <w:dstrike w:val="0"/>
          <w:noProof w:val="0"/>
          <w:color w:val="000000" w:themeColor="text1" w:themeTint="FF" w:themeShade="FF"/>
          <w:sz w:val="24"/>
          <w:szCs w:val="24"/>
          <w:u w:val="none"/>
          <w:vertAlign w:val="baseline"/>
          <w:lang w:val="en-US"/>
        </w:rPr>
        <w:t xml:space="preserve"> and website</w:t>
      </w:r>
    </w:p>
    <w:p w:rsidR="0E4BA791" w:rsidP="0E4BA791" w:rsidRDefault="0E4BA791" w14:paraId="10694F52" w14:textId="005C837D">
      <w:pPr>
        <w:pStyle w:val="Body"/>
        <w:numPr>
          <w:ilvl w:val="1"/>
          <w:numId w:val="13"/>
        </w:numPr>
        <w:bidi w:val="0"/>
        <w:spacing w:before="0" w:beforeAutospacing="off" w:after="0" w:afterAutospacing="off" w:line="240" w:lineRule="auto"/>
        <w:ind w:left="1440" w:right="0" w:hanging="360"/>
        <w:jc w:val="both"/>
        <w:rPr>
          <w:rFonts w:ascii="Helvetica Neue" w:hAnsi="Helvetica Neue" w:eastAsia="Helvetica Neue" w:cs="Helvetica Neue"/>
          <w:b w:val="0"/>
          <w:bCs w:val="0"/>
          <w:i w:val="0"/>
          <w:iCs w:val="0"/>
          <w:noProof w:val="0"/>
          <w:color w:val="000000" w:themeColor="text1" w:themeTint="FF" w:themeShade="FF"/>
          <w:sz w:val="24"/>
          <w:szCs w:val="24"/>
          <w:u w:val="none"/>
          <w:vertAlign w:val="baseline"/>
          <w:lang w:val="en-US"/>
        </w:rPr>
      </w:pPr>
      <w:r w:rsidRPr="0E4BA791" w:rsidR="0E4BA791">
        <w:rPr>
          <w:rFonts w:ascii="Helvetica Neue" w:hAnsi="Helvetica Neue" w:eastAsia="Helvetica Neue" w:cs="Helvetica Neue"/>
          <w:b w:val="0"/>
          <w:bCs w:val="0"/>
          <w:i w:val="0"/>
          <w:iCs w:val="0"/>
          <w:strike w:val="0"/>
          <w:dstrike w:val="0"/>
          <w:noProof w:val="0"/>
          <w:color w:val="000000" w:themeColor="text1" w:themeTint="FF" w:themeShade="FF"/>
          <w:sz w:val="24"/>
          <w:szCs w:val="24"/>
          <w:u w:val="none"/>
          <w:vertAlign w:val="baseline"/>
          <w:lang w:val="en-US"/>
        </w:rPr>
        <w:t>End date</w:t>
      </w:r>
    </w:p>
    <w:p w:rsidR="0E4BA791" w:rsidP="0E4BA791" w:rsidRDefault="0E4BA791" w14:paraId="6C494F59" w14:textId="4371CFF4">
      <w:pPr>
        <w:pStyle w:val="Body"/>
        <w:numPr>
          <w:ilvl w:val="1"/>
          <w:numId w:val="13"/>
        </w:numPr>
        <w:bidi w:val="0"/>
        <w:spacing w:before="0" w:beforeAutospacing="off" w:after="0" w:afterAutospacing="off" w:line="240" w:lineRule="auto"/>
        <w:ind w:left="1440" w:right="0" w:hanging="360"/>
        <w:jc w:val="both"/>
        <w:rPr>
          <w:rFonts w:ascii="Helvetica Neue" w:hAnsi="Helvetica Neue" w:eastAsia="Helvetica Neue" w:cs="Helvetica Neue"/>
          <w:b w:val="0"/>
          <w:bCs w:val="0"/>
          <w:i w:val="0"/>
          <w:iCs w:val="0"/>
          <w:noProof w:val="0"/>
          <w:color w:val="000000" w:themeColor="text1" w:themeTint="FF" w:themeShade="FF"/>
          <w:sz w:val="24"/>
          <w:szCs w:val="24"/>
          <w:u w:val="none"/>
          <w:vertAlign w:val="baseline"/>
          <w:lang w:val="en-US"/>
        </w:rPr>
      </w:pPr>
      <w:r w:rsidRPr="0E4BA791" w:rsidR="0E4BA791">
        <w:rPr>
          <w:rFonts w:ascii="Helvetica Neue" w:hAnsi="Helvetica Neue" w:eastAsia="Helvetica Neue" w:cs="Helvetica Neue"/>
          <w:b w:val="0"/>
          <w:bCs w:val="0"/>
          <w:i w:val="0"/>
          <w:iCs w:val="0"/>
          <w:strike w:val="0"/>
          <w:dstrike w:val="0"/>
          <w:noProof w:val="0"/>
          <w:color w:val="000000" w:themeColor="text1" w:themeTint="FF" w:themeShade="FF"/>
          <w:sz w:val="24"/>
          <w:szCs w:val="24"/>
          <w:u w:val="none"/>
          <w:vertAlign w:val="baseline"/>
          <w:lang w:val="en-US"/>
        </w:rPr>
        <w:t>Note</w:t>
      </w:r>
    </w:p>
    <w:p w:rsidR="0E4BA791" w:rsidP="0E4BA791" w:rsidRDefault="0E4BA791" w14:paraId="03DCE67E" w14:textId="4D22E22C">
      <w:pPr>
        <w:pStyle w:val="Body"/>
        <w:numPr>
          <w:ilvl w:val="0"/>
          <w:numId w:val="13"/>
        </w:numPr>
        <w:bidi w:val="0"/>
        <w:rPr>
          <w:b w:val="0"/>
          <w:bCs w:val="0"/>
          <w:i w:val="0"/>
          <w:iCs w:val="0"/>
          <w:noProof w:val="0"/>
          <w:color w:val="000000" w:themeColor="text1" w:themeTint="FF" w:themeShade="FF"/>
          <w:sz w:val="24"/>
          <w:szCs w:val="24"/>
          <w:u w:val="none"/>
          <w:vertAlign w:val="baseline"/>
          <w:lang w:val="en-US"/>
        </w:rPr>
      </w:pPr>
      <w:r w:rsidRPr="0E4BA791" w:rsidR="0E4BA791">
        <w:rPr>
          <w:rFonts w:ascii="Helvetica Neue" w:hAnsi="Helvetica Neue" w:eastAsia="Helvetica Neue" w:cs="Helvetica Neue"/>
          <w:b w:val="0"/>
          <w:bCs w:val="0"/>
          <w:i w:val="0"/>
          <w:iCs w:val="0"/>
          <w:strike w:val="0"/>
          <w:dstrike w:val="0"/>
          <w:noProof w:val="0"/>
          <w:color w:val="000000" w:themeColor="text1" w:themeTint="FF" w:themeShade="FF"/>
          <w:sz w:val="24"/>
          <w:szCs w:val="24"/>
          <w:u w:val="none"/>
          <w:vertAlign w:val="baseline"/>
          <w:lang w:val="en-US"/>
        </w:rPr>
        <w:t xml:space="preserve">Can we delete the Readme </w:t>
      </w:r>
      <w:proofErr w:type="gramStart"/>
      <w:r w:rsidRPr="0E4BA791" w:rsidR="0E4BA791">
        <w:rPr>
          <w:rFonts w:ascii="Helvetica Neue" w:hAnsi="Helvetica Neue" w:eastAsia="Helvetica Neue" w:cs="Helvetica Neue"/>
          <w:b w:val="0"/>
          <w:bCs w:val="0"/>
          <w:i w:val="0"/>
          <w:iCs w:val="0"/>
          <w:strike w:val="0"/>
          <w:dstrike w:val="0"/>
          <w:noProof w:val="0"/>
          <w:color w:val="000000" w:themeColor="text1" w:themeTint="FF" w:themeShade="FF"/>
          <w:sz w:val="24"/>
          <w:szCs w:val="24"/>
          <w:u w:val="none"/>
          <w:vertAlign w:val="baseline"/>
          <w:lang w:val="en-US"/>
        </w:rPr>
        <w:t>tab?</w:t>
      </w:r>
      <w:proofErr w:type="gramEnd"/>
      <w:r w:rsidRPr="0E4BA791" w:rsidR="0E4BA791">
        <w:rPr>
          <w:rFonts w:ascii="Helvetica Neue" w:hAnsi="Helvetica Neue" w:eastAsia="Helvetica Neue" w:cs="Helvetica Neue"/>
          <w:b w:val="0"/>
          <w:bCs w:val="0"/>
          <w:i w:val="0"/>
          <w:iCs w:val="0"/>
          <w:strike w:val="0"/>
          <w:dstrike w:val="0"/>
          <w:noProof w:val="0"/>
          <w:color w:val="000000" w:themeColor="text1" w:themeTint="FF" w:themeShade="FF"/>
          <w:sz w:val="24"/>
          <w:szCs w:val="24"/>
          <w:u w:val="none"/>
          <w:vertAlign w:val="baseline"/>
          <w:lang w:val="en-US"/>
        </w:rPr>
        <w:t xml:space="preserve"> Alternatively, what should be there to make it useful?</w:t>
      </w:r>
    </w:p>
    <w:p w:rsidR="0E4BA791" w:rsidP="0E4BA791" w:rsidRDefault="0E4BA791" w14:paraId="0138BFC9" w14:textId="0A193889">
      <w:pPr>
        <w:pStyle w:val="Body"/>
        <w:numPr>
          <w:ilvl w:val="0"/>
          <w:numId w:val="13"/>
        </w:numPr>
        <w:bidi w:val="0"/>
        <w:rPr>
          <w:rFonts w:ascii="Helvetica Neue" w:hAnsi="Helvetica Neue" w:eastAsia="Helvetica Neue" w:cs="Helvetica Neue"/>
          <w:b w:val="0"/>
          <w:bCs w:val="0"/>
          <w:i w:val="0"/>
          <w:iCs w:val="0"/>
          <w:noProof w:val="0"/>
          <w:color w:val="000000" w:themeColor="text1" w:themeTint="FF" w:themeShade="FF"/>
          <w:sz w:val="24"/>
          <w:szCs w:val="24"/>
          <w:u w:val="none"/>
          <w:vertAlign w:val="baseline"/>
          <w:lang w:val="en-US"/>
        </w:rPr>
      </w:pPr>
      <w:r w:rsidRPr="0E4BA791" w:rsidR="0E4BA791">
        <w:rPr>
          <w:rFonts w:ascii="Helvetica Neue" w:hAnsi="Helvetica Neue" w:eastAsia="Helvetica Neue" w:cs="Helvetica Neue"/>
          <w:b w:val="0"/>
          <w:bCs w:val="0"/>
          <w:i w:val="0"/>
          <w:iCs w:val="0"/>
          <w:strike w:val="0"/>
          <w:dstrike w:val="0"/>
          <w:noProof w:val="0"/>
          <w:color w:val="000000" w:themeColor="text1" w:themeTint="FF" w:themeShade="FF"/>
          <w:sz w:val="24"/>
          <w:szCs w:val="24"/>
          <w:u w:val="none"/>
          <w:vertAlign w:val="baseline"/>
          <w:lang w:val="en-US"/>
        </w:rPr>
        <w:t xml:space="preserve">Is there any reason not to </w:t>
      </w:r>
      <w:r w:rsidRPr="0E4BA791" w:rsidR="0E4BA791">
        <w:rPr>
          <w:rFonts w:ascii="Helvetica Neue" w:hAnsi="Helvetica Neue" w:eastAsia="Helvetica Neue" w:cs="Helvetica Neue"/>
          <w:b w:val="0"/>
          <w:bCs w:val="0"/>
          <w:i w:val="0"/>
          <w:iCs w:val="0"/>
          <w:strike w:val="0"/>
          <w:dstrike w:val="0"/>
          <w:noProof w:val="0"/>
          <w:color w:val="000000" w:themeColor="text1" w:themeTint="FF" w:themeShade="FF"/>
          <w:sz w:val="24"/>
          <w:szCs w:val="24"/>
          <w:u w:val="none"/>
          <w:vertAlign w:val="baseline"/>
          <w:lang w:val="en-US"/>
        </w:rPr>
        <w:t>reorganize</w:t>
      </w:r>
      <w:r w:rsidRPr="0E4BA791" w:rsidR="0E4BA791">
        <w:rPr>
          <w:rFonts w:ascii="Helvetica Neue" w:hAnsi="Helvetica Neue" w:eastAsia="Helvetica Neue" w:cs="Helvetica Neue"/>
          <w:b w:val="0"/>
          <w:bCs w:val="0"/>
          <w:i w:val="0"/>
          <w:iCs w:val="0"/>
          <w:strike w:val="0"/>
          <w:dstrike w:val="0"/>
          <w:noProof w:val="0"/>
          <w:color w:val="000000" w:themeColor="text1" w:themeTint="FF" w:themeShade="FF"/>
          <w:sz w:val="24"/>
          <w:szCs w:val="24"/>
          <w:u w:val="none"/>
          <w:vertAlign w:val="baseline"/>
          <w:lang w:val="en-US"/>
        </w:rPr>
        <w:t xml:space="preserve"> the columns of the Excel version to match the order of the web version?</w:t>
      </w:r>
    </w:p>
    <w:p xmlns:wp14="http://schemas.microsoft.com/office/word/2010/wordml" w:rsidP="0E4BA791" w14:paraId="59B46F4F" wp14:textId="5968BE7E">
      <w:pPr>
        <w:pStyle w:val="Body"/>
        <w:numPr>
          <w:ilvl w:val="0"/>
          <w:numId w:val="13"/>
        </w:numPr>
        <w:spacing w:line="240" w:lineRule="auto"/>
        <w:jc w:val="both"/>
        <w:rPr>
          <w:rFonts w:ascii="Helvetica Neue" w:hAnsi="Helvetica Neue" w:eastAsia="Helvetica Neue" w:cs="Helvetica Neue"/>
          <w:b w:val="0"/>
          <w:bCs w:val="0"/>
          <w:i w:val="0"/>
          <w:iCs w:val="0"/>
          <w:color w:val="000000" w:themeColor="text1" w:themeTint="FF" w:themeShade="FF"/>
          <w:sz w:val="24"/>
          <w:szCs w:val="24"/>
          <w:vertAlign w:val="baseline"/>
          <w:lang w:val="en-US"/>
        </w:rPr>
      </w:pPr>
      <w:r w:rsidRPr="0E4BA791" w:rsidR="3B39B29A">
        <w:rPr>
          <w:rFonts w:ascii="Helvetica Neue" w:hAnsi="Helvetica Neue" w:eastAsia="Helvetica Neue" w:cs="Helvetica Neue"/>
          <w:sz w:val="24"/>
          <w:szCs w:val="24"/>
          <w:lang w:val="en-US"/>
        </w:rPr>
        <w:t>Can text be a link, or is there a better way to display links (icon?) It would be nice to remove at least one of the columns that is just a link. Specifically, I</w:t>
      </w:r>
      <w:r w:rsidRPr="0E4BA791" w:rsidR="3B39B29A">
        <w:rPr>
          <w:rFonts w:ascii="Helvetica Neue" w:hAnsi="Helvetica Neue" w:eastAsia="Helvetica Neue" w:cs="Helvetica Neue"/>
          <w:sz w:val="24"/>
          <w:szCs w:val="24"/>
          <w:lang w:val="en-US"/>
        </w:rPr>
        <w:t>’</w:t>
      </w:r>
      <w:r w:rsidRPr="0E4BA791" w:rsidR="3B39B29A">
        <w:rPr>
          <w:rFonts w:ascii="Helvetica Neue" w:hAnsi="Helvetica Neue" w:eastAsia="Helvetica Neue" w:cs="Helvetica Neue"/>
          <w:sz w:val="24"/>
          <w:szCs w:val="24"/>
          <w:lang w:val="en-US"/>
        </w:rPr>
        <w:t>d like to make the program name a link or add a button next to its name.</w:t>
      </w:r>
    </w:p>
    <w:p xmlns:wp14="http://schemas.microsoft.com/office/word/2010/wordml" w:rsidP="0E4BA791" w14:paraId="2D7A2FB2" wp14:textId="4F939F02">
      <w:pPr>
        <w:pStyle w:val="Body"/>
        <w:numPr>
          <w:ilvl w:val="0"/>
          <w:numId w:val="13"/>
        </w:numPr>
        <w:spacing w:line="240" w:lineRule="auto"/>
        <w:jc w:val="both"/>
        <w:rPr>
          <w:rFonts w:ascii="Helvetica Neue" w:hAnsi="Helvetica Neue" w:eastAsia="Helvetica Neue" w:cs="Helvetica Neue"/>
          <w:b w:val="0"/>
          <w:bCs w:val="0"/>
          <w:i w:val="0"/>
          <w:iCs w:val="0"/>
          <w:color w:val="000000" w:themeColor="text1" w:themeTint="FF" w:themeShade="FF"/>
          <w:sz w:val="24"/>
          <w:szCs w:val="24"/>
          <w:vertAlign w:val="baseline"/>
          <w:rtl w:val="0"/>
          <w:lang w:val="en-US"/>
        </w:rPr>
      </w:pPr>
      <w:r w:rsidRPr="0E4BA791" w:rsidR="3B39B29A">
        <w:rPr>
          <w:rFonts w:ascii="Helvetica Neue" w:hAnsi="Helvetica Neue" w:eastAsia="Helvetica Neue" w:cs="Helvetica Neue"/>
          <w:sz w:val="24"/>
          <w:szCs w:val="24"/>
          <w:lang w:val="en-US"/>
        </w:rPr>
        <w:t xml:space="preserve">Can the record number column be </w:t>
      </w:r>
      <w:r w:rsidRPr="0E4BA791" w:rsidR="3B39B29A">
        <w:rPr>
          <w:rFonts w:ascii="Helvetica Neue" w:hAnsi="Helvetica Neue" w:eastAsia="Helvetica Neue" w:cs="Helvetica Neue"/>
          <w:sz w:val="24"/>
          <w:szCs w:val="24"/>
          <w:lang w:val="en-US"/>
        </w:rPr>
        <w:t>deleted</w:t>
      </w:r>
      <w:r w:rsidRPr="0E4BA791" w:rsidR="3B39B29A">
        <w:rPr>
          <w:rFonts w:ascii="Helvetica Neue" w:hAnsi="Helvetica Neue" w:eastAsia="Helvetica Neue" w:cs="Helvetica Neue"/>
          <w:sz w:val="24"/>
          <w:szCs w:val="24"/>
          <w:lang w:val="en-US"/>
        </w:rPr>
        <w:t xml:space="preserve"> or can a header (column name) be added?</w:t>
      </w:r>
      <w:r w:rsidRPr="0E4BA791" w:rsidR="0E4BA791">
        <w:rPr>
          <w:rFonts w:ascii="Helvetica Neue" w:hAnsi="Helvetica Neue" w:eastAsia="Helvetica Neue" w:cs="Helvetica Neue"/>
          <w:sz w:val="24"/>
          <w:szCs w:val="24"/>
          <w:lang w:val="en-US"/>
        </w:rPr>
        <w:t xml:space="preserve"> </w:t>
      </w:r>
    </w:p>
    <w:p xmlns:wp14="http://schemas.microsoft.com/office/word/2010/wordml" w:rsidP="0E4BA791" w14:paraId="01A2DDD1" wp14:textId="546FF403">
      <w:pPr>
        <w:pStyle w:val="Body"/>
        <w:numPr>
          <w:ilvl w:val="0"/>
          <w:numId w:val="13"/>
        </w:numPr>
        <w:spacing w:line="240" w:lineRule="auto"/>
        <w:jc w:val="both"/>
        <w:rPr>
          <w:b w:val="0"/>
          <w:bCs w:val="0"/>
          <w:i w:val="0"/>
          <w:iCs w:val="0"/>
          <w:color w:val="000000" w:themeColor="text1" w:themeTint="FF" w:themeShade="FF"/>
          <w:sz w:val="24"/>
          <w:szCs w:val="24"/>
          <w:vertAlign w:val="baseline"/>
          <w:lang w:val="en-US"/>
        </w:rPr>
      </w:pPr>
      <w:r w:rsidRPr="0E4BA791" w:rsidR="3B39B29A">
        <w:rPr>
          <w:rFonts w:ascii="Helvetica Neue" w:hAnsi="Helvetica Neue" w:eastAsia="Helvetica Neue" w:cs="Helvetica Neue"/>
          <w:sz w:val="24"/>
          <w:szCs w:val="24"/>
          <w:lang w:val="en-US"/>
        </w:rPr>
        <w:t>Filter tab</w:t>
      </w:r>
    </w:p>
    <w:p xmlns:wp14="http://schemas.microsoft.com/office/word/2010/wordml" w:rsidP="0E4BA791" w14:paraId="61C7126D" wp14:textId="77777777">
      <w:pPr>
        <w:pStyle w:val="Body"/>
        <w:numPr>
          <w:ilvl w:val="1"/>
          <w:numId w:val="13"/>
        </w:numPr>
        <w:spacing w:line="240" w:lineRule="auto"/>
        <w:jc w:val="both"/>
        <w:rPr>
          <w:rFonts w:ascii="Helvetica Neue" w:hAnsi="Helvetica Neue" w:eastAsia="Helvetica Neue" w:cs="Helvetica Neue"/>
          <w:b w:val="0"/>
          <w:bCs w:val="0"/>
          <w:i w:val="0"/>
          <w:iCs w:val="0"/>
          <w:color w:val="000000" w:themeColor="text1" w:themeTint="FF" w:themeShade="FF"/>
          <w:sz w:val="24"/>
          <w:szCs w:val="24"/>
          <w:vertAlign w:val="baseline"/>
          <w:lang w:val="en-US"/>
        </w:rPr>
      </w:pPr>
      <w:r w:rsidRPr="0E4BA791" w:rsidR="3B39B29A">
        <w:rPr>
          <w:rFonts w:ascii="Helvetica Neue" w:hAnsi="Helvetica Neue" w:eastAsia="Helvetica Neue" w:cs="Helvetica Neue"/>
          <w:sz w:val="24"/>
          <w:szCs w:val="24"/>
          <w:lang w:val="en-US"/>
        </w:rPr>
        <w:t xml:space="preserve">For the filter </w:t>
      </w:r>
      <w:r w:rsidRPr="0E4BA791" w:rsidR="3B39B29A">
        <w:rPr>
          <w:rFonts w:ascii="Helvetica Neue" w:hAnsi="Helvetica Neue" w:eastAsia="Helvetica Neue" w:cs="Helvetica Neue"/>
          <w:sz w:val="24"/>
          <w:szCs w:val="24"/>
          <w:lang w:val="en-US"/>
        </w:rPr>
        <w:t>“</w:t>
      </w:r>
      <w:r w:rsidRPr="0E4BA791" w:rsidR="3B39B29A">
        <w:rPr>
          <w:rFonts w:ascii="Helvetica Neue" w:hAnsi="Helvetica Neue" w:eastAsia="Helvetica Neue" w:cs="Helvetica Neue"/>
          <w:sz w:val="24"/>
          <w:szCs w:val="24"/>
          <w:lang w:val="en-US"/>
        </w:rPr>
        <w:t>column</w:t>
      </w:r>
      <w:r w:rsidRPr="0E4BA791" w:rsidR="3B39B29A">
        <w:rPr>
          <w:rFonts w:ascii="Helvetica Neue" w:hAnsi="Helvetica Neue" w:eastAsia="Helvetica Neue" w:cs="Helvetica Neue"/>
          <w:sz w:val="24"/>
          <w:szCs w:val="24"/>
          <w:lang w:val="en-US"/>
        </w:rPr>
        <w:t xml:space="preserve">” </w:t>
      </w:r>
      <w:r w:rsidRPr="0E4BA791" w:rsidR="3B39B29A">
        <w:rPr>
          <w:rFonts w:ascii="Helvetica Neue" w:hAnsi="Helvetica Neue" w:eastAsia="Helvetica Neue" w:cs="Helvetica Neue"/>
          <w:sz w:val="24"/>
          <w:szCs w:val="24"/>
          <w:lang w:val="en-US"/>
        </w:rPr>
        <w:t xml:space="preserve">drop down, </w:t>
      </w:r>
      <w:r w:rsidRPr="0E4BA791" w:rsidR="3B39B29A">
        <w:rPr>
          <w:rFonts w:ascii="Helvetica Neue" w:hAnsi="Helvetica Neue" w:eastAsia="Helvetica Neue" w:cs="Helvetica Neue"/>
          <w:sz w:val="24"/>
          <w:szCs w:val="24"/>
          <w:lang w:val="en-US"/>
        </w:rPr>
        <w:t>can the items be listed</w:t>
      </w:r>
      <w:r w:rsidRPr="0E4BA791" w:rsidR="3B39B29A">
        <w:rPr>
          <w:rFonts w:ascii="Helvetica Neue" w:hAnsi="Helvetica Neue" w:eastAsia="Helvetica Neue" w:cs="Helvetica Neue"/>
          <w:sz w:val="24"/>
          <w:szCs w:val="24"/>
          <w:lang w:val="en-US"/>
        </w:rPr>
        <w:t xml:space="preserve"> as they appear across the table?</w:t>
      </w:r>
    </w:p>
    <w:p xmlns:wp14="http://schemas.microsoft.com/office/word/2010/wordml" w:rsidP="0E4BA791" w14:paraId="69EDA35C" wp14:textId="77777777">
      <w:pPr>
        <w:pStyle w:val="Body"/>
        <w:numPr>
          <w:ilvl w:val="1"/>
          <w:numId w:val="13"/>
        </w:numPr>
        <w:spacing w:line="240" w:lineRule="auto"/>
        <w:jc w:val="both"/>
        <w:rPr>
          <w:rFonts w:ascii="Helvetica Neue" w:hAnsi="Helvetica Neue" w:eastAsia="Helvetica Neue" w:cs="Helvetica Neue"/>
          <w:b w:val="0"/>
          <w:bCs w:val="0"/>
          <w:i w:val="0"/>
          <w:iCs w:val="0"/>
          <w:color w:val="000000" w:themeColor="text1" w:themeTint="FF" w:themeShade="FF"/>
          <w:sz w:val="24"/>
          <w:szCs w:val="24"/>
          <w:vertAlign w:val="baseline"/>
          <w:lang w:val="en-US"/>
        </w:rPr>
      </w:pPr>
      <w:r w:rsidRPr="0E4BA791" w:rsidR="3B39B29A">
        <w:rPr>
          <w:rFonts w:ascii="Helvetica Neue" w:hAnsi="Helvetica Neue" w:eastAsia="Helvetica Neue" w:cs="Helvetica Neue"/>
          <w:sz w:val="24"/>
          <w:szCs w:val="24"/>
          <w:lang w:val="en-US"/>
        </w:rPr>
        <w:t xml:space="preserve">For the </w:t>
      </w:r>
      <w:r w:rsidRPr="0E4BA791" w:rsidR="3B39B29A">
        <w:rPr>
          <w:rFonts w:ascii="Helvetica Neue" w:hAnsi="Helvetica Neue" w:eastAsia="Helvetica Neue" w:cs="Helvetica Neue"/>
          <w:sz w:val="24"/>
          <w:szCs w:val="24"/>
          <w:lang w:val="en-US"/>
        </w:rPr>
        <w:t>“</w:t>
      </w:r>
      <w:r w:rsidRPr="0E4BA791" w:rsidR="3B39B29A">
        <w:rPr>
          <w:rFonts w:ascii="Helvetica Neue" w:hAnsi="Helvetica Neue" w:eastAsia="Helvetica Neue" w:cs="Helvetica Neue"/>
          <w:sz w:val="24"/>
          <w:szCs w:val="24"/>
          <w:lang w:val="en-US"/>
        </w:rPr>
        <w:t>options</w:t>
      </w:r>
      <w:r w:rsidRPr="0E4BA791" w:rsidR="3B39B29A">
        <w:rPr>
          <w:rFonts w:ascii="Helvetica Neue" w:hAnsi="Helvetica Neue" w:eastAsia="Helvetica Neue" w:cs="Helvetica Neue"/>
          <w:sz w:val="24"/>
          <w:szCs w:val="24"/>
          <w:lang w:val="en-US"/>
        </w:rPr>
        <w:t xml:space="preserve">” </w:t>
      </w:r>
      <w:r w:rsidRPr="0E4BA791" w:rsidR="3B39B29A">
        <w:rPr>
          <w:rFonts w:ascii="Helvetica Neue" w:hAnsi="Helvetica Neue" w:eastAsia="Helvetica Neue" w:cs="Helvetica Neue"/>
          <w:sz w:val="24"/>
          <w:szCs w:val="24"/>
          <w:lang w:val="en-US"/>
        </w:rPr>
        <w:t>drop-down, can they be listed alphabetically? Or in a specific order for each column (</w:t>
      </w:r>
      <w:proofErr w:type="gramStart"/>
      <w:r w:rsidRPr="0E4BA791" w:rsidR="3B39B29A">
        <w:rPr>
          <w:rFonts w:ascii="Helvetica Neue" w:hAnsi="Helvetica Neue" w:eastAsia="Helvetica Neue" w:cs="Helvetica Neue"/>
          <w:sz w:val="24"/>
          <w:szCs w:val="24"/>
          <w:lang w:val="en-US"/>
        </w:rPr>
        <w:t>i.e.</w:t>
      </w:r>
      <w:proofErr w:type="gramEnd"/>
      <w:r w:rsidRPr="0E4BA791" w:rsidR="3B39B29A">
        <w:rPr>
          <w:rFonts w:ascii="Helvetica Neue" w:hAnsi="Helvetica Neue" w:eastAsia="Helvetica Neue" w:cs="Helvetica Neue"/>
          <w:sz w:val="24"/>
          <w:szCs w:val="24"/>
          <w:lang w:val="en-US"/>
        </w:rPr>
        <w:t xml:space="preserve"> from point to USA for the Spatial Coverage column)?</w:t>
      </w:r>
    </w:p>
    <w:p xmlns:wp14="http://schemas.microsoft.com/office/word/2010/wordml" w:rsidP="0E4BA791" w14:paraId="70004717" wp14:textId="77777777">
      <w:pPr>
        <w:pStyle w:val="Body"/>
        <w:numPr>
          <w:ilvl w:val="0"/>
          <w:numId w:val="14"/>
        </w:numPr>
        <w:spacing w:line="240" w:lineRule="auto"/>
        <w:jc w:val="both"/>
        <w:rPr>
          <w:rFonts w:ascii="Helvetica Neue" w:hAnsi="Helvetica Neue" w:eastAsia="Helvetica Neue" w:cs="Helvetica Neue"/>
          <w:b w:val="0"/>
          <w:bCs w:val="0"/>
          <w:i w:val="0"/>
          <w:iCs w:val="0"/>
          <w:color w:val="000000" w:themeColor="text1" w:themeTint="FF" w:themeShade="FF"/>
          <w:sz w:val="24"/>
          <w:szCs w:val="24"/>
          <w:vertAlign w:val="baseline"/>
          <w:lang w:val="en-US"/>
        </w:rPr>
      </w:pPr>
      <w:r w:rsidRPr="0E4BA791" w:rsidR="3B39B29A">
        <w:rPr>
          <w:rFonts w:ascii="Helvetica Neue" w:hAnsi="Helvetica Neue" w:eastAsia="Helvetica Neue" w:cs="Helvetica Neue"/>
          <w:sz w:val="24"/>
          <w:szCs w:val="24"/>
          <w:lang w:val="en-US"/>
        </w:rPr>
        <w:t>Download tab</w:t>
      </w:r>
    </w:p>
    <w:p xmlns:wp14="http://schemas.microsoft.com/office/word/2010/wordml" w:rsidP="0E4BA791" w14:paraId="1814DDE1" wp14:textId="77777777">
      <w:pPr>
        <w:pStyle w:val="Body"/>
        <w:numPr>
          <w:ilvl w:val="1"/>
          <w:numId w:val="14"/>
        </w:numPr>
        <w:spacing w:line="240" w:lineRule="auto"/>
        <w:jc w:val="both"/>
        <w:rPr>
          <w:rFonts w:ascii="Helvetica Neue" w:hAnsi="Helvetica Neue" w:eastAsia="Helvetica Neue" w:cs="Helvetica Neue"/>
          <w:b w:val="0"/>
          <w:bCs w:val="0"/>
          <w:i w:val="0"/>
          <w:iCs w:val="0"/>
          <w:color w:val="000000" w:themeColor="text1" w:themeTint="FF" w:themeShade="FF"/>
          <w:sz w:val="24"/>
          <w:szCs w:val="24"/>
          <w:vertAlign w:val="baseline"/>
          <w:lang w:val="en-US"/>
        </w:rPr>
      </w:pPr>
      <w:r w:rsidRPr="0E4BA791" w:rsidR="3B39B29A">
        <w:rPr>
          <w:rFonts w:ascii="Helvetica Neue" w:hAnsi="Helvetica Neue" w:eastAsia="Helvetica Neue" w:cs="Helvetica Neue"/>
          <w:sz w:val="24"/>
          <w:szCs w:val="24"/>
          <w:lang w:val="en-US"/>
        </w:rPr>
        <w:t xml:space="preserve">Rename download button. Many users will think they are downloading the actual data. </w:t>
      </w:r>
      <w:r w:rsidRPr="0E4BA791" w:rsidR="3B39B29A">
        <w:rPr>
          <w:rFonts w:ascii="Helvetica Neue" w:hAnsi="Helvetica Neue" w:eastAsia="Helvetica Neue" w:cs="Helvetica Neue"/>
          <w:sz w:val="24"/>
          <w:szCs w:val="24"/>
          <w:lang w:val="en-US"/>
        </w:rPr>
        <w:t>“</w:t>
      </w:r>
      <w:r w:rsidRPr="0E4BA791" w:rsidR="3B39B29A">
        <w:rPr>
          <w:rFonts w:ascii="Helvetica Neue" w:hAnsi="Helvetica Neue" w:eastAsia="Helvetica Neue" w:cs="Helvetica Neue"/>
          <w:sz w:val="24"/>
          <w:szCs w:val="24"/>
          <w:lang w:val="en-US"/>
        </w:rPr>
        <w:t>Download Program Information</w:t>
      </w:r>
      <w:r w:rsidRPr="0E4BA791" w:rsidR="3B39B29A">
        <w:rPr>
          <w:rFonts w:ascii="Helvetica Neue" w:hAnsi="Helvetica Neue" w:eastAsia="Helvetica Neue" w:cs="Helvetica Neue"/>
          <w:sz w:val="24"/>
          <w:szCs w:val="24"/>
          <w:lang w:val="en-US"/>
        </w:rPr>
        <w:t>”</w:t>
      </w:r>
      <w:r w:rsidRPr="0E4BA791" w:rsidR="3B39B29A">
        <w:rPr>
          <w:rFonts w:ascii="Helvetica Neue" w:hAnsi="Helvetica Neue" w:eastAsia="Helvetica Neue" w:cs="Helvetica Neue"/>
          <w:sz w:val="24"/>
          <w:szCs w:val="24"/>
          <w:lang w:val="en-US"/>
        </w:rPr>
        <w:t xml:space="preserve">? </w:t>
      </w:r>
      <w:r w:rsidRPr="0E4BA791" w:rsidR="3B39B29A">
        <w:rPr>
          <w:rFonts w:ascii="Helvetica Neue" w:hAnsi="Helvetica Neue" w:eastAsia="Helvetica Neue" w:cs="Helvetica Neue"/>
          <w:sz w:val="24"/>
          <w:szCs w:val="24"/>
          <w:lang w:val="en-US"/>
        </w:rPr>
        <w:t>“</w:t>
      </w:r>
      <w:r w:rsidRPr="0E4BA791" w:rsidR="3B39B29A">
        <w:rPr>
          <w:rFonts w:ascii="Helvetica Neue" w:hAnsi="Helvetica Neue" w:eastAsia="Helvetica Neue" w:cs="Helvetica Neue"/>
          <w:sz w:val="24"/>
          <w:szCs w:val="24"/>
          <w:lang w:val="en-US"/>
        </w:rPr>
        <w:t>Download List</w:t>
      </w:r>
      <w:r w:rsidRPr="0E4BA791" w:rsidR="3B39B29A">
        <w:rPr>
          <w:rFonts w:ascii="Helvetica Neue" w:hAnsi="Helvetica Neue" w:eastAsia="Helvetica Neue" w:cs="Helvetica Neue"/>
          <w:sz w:val="24"/>
          <w:szCs w:val="24"/>
          <w:lang w:val="en-US"/>
        </w:rPr>
        <w:t>”</w:t>
      </w:r>
      <w:r w:rsidRPr="0E4BA791" w:rsidR="3B39B29A">
        <w:rPr>
          <w:rFonts w:ascii="Helvetica Neue" w:hAnsi="Helvetica Neue" w:eastAsia="Helvetica Neue" w:cs="Helvetica Neue"/>
          <w:sz w:val="24"/>
          <w:szCs w:val="24"/>
          <w:lang w:val="en-US"/>
        </w:rPr>
        <w:t>?</w:t>
      </w:r>
    </w:p>
    <w:p xmlns:wp14="http://schemas.microsoft.com/office/word/2010/wordml" w:rsidP="0E4BA791" w14:paraId="4F9DBDEB" wp14:textId="77777777">
      <w:pPr>
        <w:pStyle w:val="Body"/>
        <w:numPr>
          <w:ilvl w:val="0"/>
          <w:numId w:val="22"/>
        </w:numPr>
        <w:spacing w:line="240" w:lineRule="auto"/>
        <w:jc w:val="both"/>
        <w:rPr>
          <w:rFonts w:ascii="Helvetica Neue" w:hAnsi="Helvetica Neue" w:eastAsia="Helvetica Neue" w:cs="Helvetica Neue"/>
          <w:b w:val="0"/>
          <w:bCs w:val="0"/>
          <w:i w:val="0"/>
          <w:iCs w:val="0"/>
          <w:color w:val="000000" w:themeColor="text1" w:themeTint="FF" w:themeShade="FF"/>
          <w:sz w:val="24"/>
          <w:szCs w:val="24"/>
          <w:vertAlign w:val="baseline"/>
          <w:lang w:val="en-US"/>
        </w:rPr>
      </w:pPr>
      <w:r w:rsidRPr="0E4BA791" w:rsidR="3B39B29A">
        <w:rPr>
          <w:rFonts w:ascii="Helvetica Neue" w:hAnsi="Helvetica Neue" w:eastAsia="Helvetica Neue" w:cs="Helvetica Neue"/>
          <w:sz w:val="24"/>
          <w:szCs w:val="24"/>
          <w:lang w:val="en-US"/>
        </w:rPr>
        <w:t>Can columns be hidden/expanded by the user? Looking for a way to make the initial results looks simpler while preserving useful information.</w:t>
      </w:r>
    </w:p>
    <w:p xmlns:wp14="http://schemas.microsoft.com/office/word/2010/wordml" w:rsidP="0E4BA791" w14:paraId="69E4BF6D" wp14:textId="77777777">
      <w:pPr>
        <w:pStyle w:val="Body"/>
        <w:numPr>
          <w:ilvl w:val="0"/>
          <w:numId w:val="22"/>
        </w:numPr>
        <w:spacing w:line="240" w:lineRule="auto"/>
        <w:jc w:val="both"/>
        <w:rPr>
          <w:rFonts w:ascii="Helvetica Neue" w:hAnsi="Helvetica Neue" w:eastAsia="Helvetica Neue" w:cs="Helvetica Neue"/>
          <w:b w:val="0"/>
          <w:bCs w:val="0"/>
          <w:i w:val="0"/>
          <w:iCs w:val="0"/>
          <w:color w:val="000000" w:themeColor="text1" w:themeTint="FF" w:themeShade="FF"/>
          <w:sz w:val="24"/>
          <w:szCs w:val="24"/>
          <w:vertAlign w:val="baseline"/>
          <w:lang w:val="en-US"/>
        </w:rPr>
      </w:pPr>
      <w:r w:rsidRPr="0E4BA791" w:rsidR="3B39B29A">
        <w:rPr>
          <w:rFonts w:ascii="Helvetica Neue" w:hAnsi="Helvetica Neue" w:eastAsia="Helvetica Neue" w:cs="Helvetica Neue"/>
          <w:sz w:val="24"/>
          <w:szCs w:val="24"/>
          <w:lang w:val="en-US"/>
        </w:rPr>
        <w:t xml:space="preserve">Can hover-over </w:t>
      </w:r>
      <w:r w:rsidRPr="0E4BA791" w:rsidR="3B39B29A">
        <w:rPr>
          <w:rFonts w:ascii="Helvetica Neue" w:hAnsi="Helvetica Neue" w:eastAsia="Helvetica Neue" w:cs="Helvetica Neue"/>
          <w:sz w:val="24"/>
          <w:szCs w:val="24"/>
          <w:lang w:val="en-US"/>
        </w:rPr>
        <w:t>“</w:t>
      </w:r>
      <w:r w:rsidRPr="0E4BA791" w:rsidR="3B39B29A">
        <w:rPr>
          <w:rFonts w:ascii="Helvetica Neue" w:hAnsi="Helvetica Neue" w:eastAsia="Helvetica Neue" w:cs="Helvetica Neue"/>
          <w:sz w:val="24"/>
          <w:szCs w:val="24"/>
          <w:lang w:val="en-US"/>
        </w:rPr>
        <w:t>?</w:t>
      </w:r>
      <w:r w:rsidRPr="0E4BA791" w:rsidR="3B39B29A">
        <w:rPr>
          <w:rFonts w:ascii="Helvetica Neue" w:hAnsi="Helvetica Neue" w:eastAsia="Helvetica Neue" w:cs="Helvetica Neue"/>
          <w:sz w:val="24"/>
          <w:szCs w:val="24"/>
          <w:lang w:val="en-US"/>
        </w:rPr>
        <w:t xml:space="preserve">” </w:t>
      </w:r>
      <w:r w:rsidRPr="0E4BA791" w:rsidR="3B39B29A">
        <w:rPr>
          <w:rFonts w:ascii="Helvetica Neue" w:hAnsi="Helvetica Neue" w:eastAsia="Helvetica Neue" w:cs="Helvetica Neue"/>
          <w:sz w:val="24"/>
          <w:szCs w:val="24"/>
          <w:lang w:val="en-US"/>
        </w:rPr>
        <w:t>pop-ups be added to each header and to the filter titles. These would be used to explain what the type of information the column holds or how to use the filter.</w:t>
      </w:r>
    </w:p>
    <w:p w:rsidR="3B39B29A" w:rsidP="0E4BA791" w:rsidRDefault="3B39B29A" w14:paraId="25F28348" w14:textId="5030BED9">
      <w:pPr>
        <w:pStyle w:val="Body"/>
        <w:numPr>
          <w:ilvl w:val="0"/>
          <w:numId w:val="22"/>
        </w:numPr>
        <w:spacing w:line="240" w:lineRule="auto"/>
        <w:jc w:val="both"/>
        <w:rPr>
          <w:rFonts w:ascii="Helvetica Neue" w:hAnsi="Helvetica Neue" w:eastAsia="Helvetica Neue" w:cs="Helvetica Neue"/>
          <w:b w:val="0"/>
          <w:bCs w:val="0"/>
          <w:i w:val="0"/>
          <w:iCs w:val="0"/>
          <w:color w:val="000000" w:themeColor="text1" w:themeTint="FF" w:themeShade="FF"/>
          <w:sz w:val="24"/>
          <w:szCs w:val="24"/>
          <w:vertAlign w:val="baseline"/>
          <w:rtl w:val="0"/>
          <w:lang w:val="en-US"/>
        </w:rPr>
      </w:pPr>
      <w:r w:rsidRPr="0E4BA791" w:rsidR="3B39B29A">
        <w:rPr>
          <w:rFonts w:ascii="Helvetica Neue" w:hAnsi="Helvetica Neue" w:eastAsia="Helvetica Neue" w:cs="Helvetica Neue"/>
          <w:sz w:val="24"/>
          <w:szCs w:val="24"/>
          <w:lang w:val="en-US"/>
        </w:rPr>
        <w:t>Where can instructions go?</w:t>
      </w:r>
    </w:p>
    <w:p w:rsidR="3B39B29A" w:rsidP="0E4BA791" w:rsidRDefault="3B39B29A" w14:paraId="2495FFFA" w14:textId="646727CD">
      <w:pPr>
        <w:pStyle w:val="Body"/>
        <w:numPr>
          <w:ilvl w:val="0"/>
          <w:numId w:val="22"/>
        </w:numPr>
        <w:spacing w:line="240" w:lineRule="auto"/>
        <w:jc w:val="both"/>
        <w:rPr>
          <w:rFonts w:ascii="Helvetica Neue" w:hAnsi="Helvetica Neue" w:eastAsia="Helvetica Neue" w:cs="Helvetica Neue"/>
          <w:b w:val="0"/>
          <w:bCs w:val="0"/>
          <w:i w:val="0"/>
          <w:iCs w:val="0"/>
          <w:color w:val="000000" w:themeColor="text1" w:themeTint="FF" w:themeShade="FF"/>
          <w:sz w:val="24"/>
          <w:szCs w:val="24"/>
          <w:vertAlign w:val="baseline"/>
          <w:lang w:val="en-US"/>
        </w:rPr>
      </w:pPr>
      <w:r w:rsidRPr="0E4BA791" w:rsidR="3B39B29A">
        <w:rPr>
          <w:rFonts w:ascii="Helvetica Neue" w:hAnsi="Helvetica Neue" w:eastAsia="Helvetica Neue" w:cs="Helvetica Neue"/>
          <w:sz w:val="24"/>
          <w:szCs w:val="24"/>
          <w:lang w:val="en-US"/>
        </w:rPr>
        <w:t>Can we add a link to a short survey for feedback?</w:t>
      </w:r>
    </w:p>
    <w:p w:rsidR="0E4BA791" w:rsidP="0E4BA791" w:rsidRDefault="0E4BA791" w14:paraId="6D097070" w14:textId="0E6C462A">
      <w:pPr>
        <w:pStyle w:val="Body"/>
        <w:rPr>
          <w:rFonts w:ascii="Helvetica Neue" w:hAnsi="Helvetica Neue" w:eastAsia="Arial Unicode MS" w:cs="Arial Unicode MS"/>
          <w:b w:val="0"/>
          <w:bCs w:val="0"/>
          <w:i w:val="0"/>
          <w:iCs w:val="0"/>
          <w:strike w:val="0"/>
          <w:dstrike w:val="0"/>
          <w:color w:val="000000" w:themeColor="text1" w:themeTint="FF" w:themeShade="FF"/>
          <w:sz w:val="22"/>
          <w:szCs w:val="22"/>
          <w:u w:val="none"/>
          <w:vertAlign w:val="baseline"/>
          <w:lang w:val="en-US"/>
        </w:rPr>
      </w:pPr>
    </w:p>
    <w:p xmlns:wp14="http://schemas.microsoft.com/office/word/2010/wordml" w:rsidP="0E4BA791" w14:paraId="4B99056E" wp14:textId="77777777">
      <w:pPr>
        <w:pStyle w:val="Body"/>
        <w:spacing w:line="240" w:lineRule="auto"/>
        <w:jc w:val="both"/>
        <w:rPr>
          <w:rFonts w:ascii="Helvetica Neue" w:hAnsi="Helvetica Neue" w:eastAsia="Helvetica Neue" w:cs="Helvetica Neue"/>
          <w:sz w:val="24"/>
          <w:szCs w:val="24"/>
        </w:rPr>
      </w:pPr>
    </w:p>
    <w:p xmlns:wp14="http://schemas.microsoft.com/office/word/2010/wordml" w:rsidP="0E4BA791" w14:paraId="3CF934A5" wp14:textId="77777777">
      <w:pPr>
        <w:pStyle w:val="Body"/>
        <w:spacing w:line="240" w:lineRule="auto"/>
        <w:jc w:val="both"/>
        <w:rPr>
          <w:rFonts w:ascii="Helvetica Neue" w:hAnsi="Helvetica Neue" w:eastAsia="Helvetica Neue" w:cs="Helvetica Neue"/>
          <w:b w:val="0"/>
          <w:bCs w:val="0"/>
          <w:sz w:val="24"/>
          <w:szCs w:val="24"/>
        </w:rPr>
      </w:pPr>
      <w:r w:rsidRPr="0E4BA791" w:rsidR="3B39B29A">
        <w:rPr>
          <w:rFonts w:ascii="Helvetica Neue" w:hAnsi="Helvetica Neue" w:eastAsia="Helvetica Neue" w:cs="Helvetica Neue"/>
          <w:b w:val="1"/>
          <w:bCs w:val="1"/>
          <w:sz w:val="24"/>
          <w:szCs w:val="24"/>
          <w:lang w:val="en-US"/>
        </w:rPr>
        <w:t>Intern Tasks</w:t>
      </w:r>
    </w:p>
    <w:p xmlns:wp14="http://schemas.microsoft.com/office/word/2010/wordml" w:rsidP="0E4BA791" w14:paraId="6EBA59D7" wp14:textId="77777777">
      <w:pPr>
        <w:pStyle w:val="Body"/>
        <w:spacing w:line="240" w:lineRule="auto"/>
        <w:jc w:val="both"/>
        <w:rPr>
          <w:rFonts w:ascii="Helvetica Neue" w:hAnsi="Helvetica Neue" w:eastAsia="Helvetica Neue" w:cs="Helvetica Neue"/>
          <w:sz w:val="24"/>
          <w:szCs w:val="24"/>
        </w:rPr>
      </w:pPr>
      <w:r w:rsidRPr="0E4BA791" w:rsidR="3B39B29A">
        <w:rPr>
          <w:rFonts w:ascii="Helvetica Neue" w:hAnsi="Helvetica Neue" w:eastAsia="Helvetica Neue" w:cs="Helvetica Neue"/>
          <w:i w:val="1"/>
          <w:iCs w:val="1"/>
          <w:sz w:val="24"/>
          <w:szCs w:val="24"/>
          <w:lang w:val="en-US"/>
        </w:rPr>
        <w:t>This is just an initial list of items I saw while looking through the inventory. I will continue to update and improve this.</w:t>
      </w:r>
    </w:p>
    <w:p xmlns:wp14="http://schemas.microsoft.com/office/word/2010/wordml" w:rsidP="0E4BA791" w14:paraId="0D626588" wp14:textId="77777777">
      <w:pPr>
        <w:pStyle w:val="Body"/>
        <w:numPr>
          <w:ilvl w:val="0"/>
          <w:numId w:val="15"/>
        </w:numPr>
        <w:spacing w:line="240" w:lineRule="auto"/>
        <w:jc w:val="both"/>
        <w:rPr>
          <w:rFonts w:ascii="Helvetica Neue" w:hAnsi="Helvetica Neue" w:eastAsia="Helvetica Neue" w:cs="Helvetica Neue"/>
          <w:b w:val="0"/>
          <w:bCs w:val="0"/>
          <w:i w:val="0"/>
          <w:iCs w:val="0"/>
          <w:color w:val="000000" w:themeColor="text1" w:themeTint="FF" w:themeShade="FF"/>
          <w:sz w:val="24"/>
          <w:szCs w:val="24"/>
          <w:vertAlign w:val="baseline"/>
          <w:lang w:val="en-US"/>
        </w:rPr>
      </w:pPr>
      <w:r w:rsidRPr="0E4BA791" w:rsidR="3B39B29A">
        <w:rPr>
          <w:rFonts w:ascii="Helvetica Neue" w:hAnsi="Helvetica Neue" w:eastAsia="Helvetica Neue" w:cs="Helvetica Neue"/>
          <w:sz w:val="24"/>
          <w:szCs w:val="24"/>
          <w:lang w:val="en-US"/>
        </w:rPr>
        <w:t>Standardize capitalization</w:t>
      </w:r>
    </w:p>
    <w:p xmlns:wp14="http://schemas.microsoft.com/office/word/2010/wordml" w:rsidP="0E4BA791" w14:paraId="70786690" wp14:textId="77777777">
      <w:pPr>
        <w:pStyle w:val="Body"/>
        <w:numPr>
          <w:ilvl w:val="0"/>
          <w:numId w:val="15"/>
        </w:numPr>
        <w:spacing w:line="240" w:lineRule="auto"/>
        <w:jc w:val="both"/>
        <w:rPr>
          <w:rFonts w:ascii="Helvetica Neue" w:hAnsi="Helvetica Neue" w:eastAsia="Helvetica Neue" w:cs="Helvetica Neue"/>
          <w:b w:val="0"/>
          <w:bCs w:val="0"/>
          <w:i w:val="0"/>
          <w:iCs w:val="0"/>
          <w:color w:val="000000" w:themeColor="text1" w:themeTint="FF" w:themeShade="FF"/>
          <w:sz w:val="24"/>
          <w:szCs w:val="24"/>
          <w:vertAlign w:val="baseline"/>
          <w:lang w:val="en-US"/>
        </w:rPr>
      </w:pPr>
      <w:r w:rsidRPr="0E4BA791" w:rsidR="3B39B29A">
        <w:rPr>
          <w:rFonts w:ascii="Helvetica Neue" w:hAnsi="Helvetica Neue" w:eastAsia="Helvetica Neue" w:cs="Helvetica Neue"/>
          <w:sz w:val="24"/>
          <w:szCs w:val="24"/>
          <w:lang w:val="en-US"/>
        </w:rPr>
        <w:t>Standardize terms used within columns</w:t>
      </w:r>
    </w:p>
    <w:p xmlns:wp14="http://schemas.microsoft.com/office/word/2010/wordml" w:rsidP="0E4BA791" w14:paraId="749EB7BB" wp14:textId="481CE8B3">
      <w:pPr>
        <w:pStyle w:val="Body"/>
        <w:numPr>
          <w:ilvl w:val="0"/>
          <w:numId w:val="15"/>
        </w:numPr>
        <w:spacing w:line="240" w:lineRule="auto"/>
        <w:jc w:val="both"/>
        <w:rPr>
          <w:rFonts w:ascii="Helvetica Neue" w:hAnsi="Helvetica Neue" w:eastAsia="Helvetica Neue" w:cs="Helvetica Neue"/>
          <w:b w:val="0"/>
          <w:bCs w:val="0"/>
          <w:i w:val="0"/>
          <w:iCs w:val="0"/>
          <w:color w:val="000000" w:themeColor="text1" w:themeTint="FF" w:themeShade="FF"/>
          <w:sz w:val="24"/>
          <w:szCs w:val="24"/>
          <w:u w:val="none"/>
          <w:vertAlign w:val="baseline"/>
          <w:lang w:val="en-US"/>
        </w:rPr>
      </w:pPr>
      <w:r w:rsidRPr="0E4BA791" w:rsidR="0E4BA791">
        <w:rPr>
          <w:rFonts w:ascii="Helvetica Neue" w:hAnsi="Helvetica Neue" w:eastAsia="Helvetica Neue" w:cs="Helvetica Neue"/>
          <w:b w:val="0"/>
          <w:bCs w:val="0"/>
          <w:i w:val="0"/>
          <w:iCs w:val="0"/>
          <w:strike w:val="0"/>
          <w:dstrike w:val="0"/>
          <w:color w:val="000000" w:themeColor="text1" w:themeTint="FF" w:themeShade="FF"/>
          <w:sz w:val="24"/>
          <w:szCs w:val="24"/>
          <w:u w:val="none"/>
          <w:vertAlign w:val="baseline"/>
          <w:lang w:val="en-US"/>
        </w:rPr>
        <w:t xml:space="preserve">Compare Definition tab and </w:t>
      </w:r>
      <w:proofErr w:type="spellStart"/>
      <w:r w:rsidRPr="0E4BA791" w:rsidR="0E4BA791">
        <w:rPr>
          <w:rFonts w:ascii="Helvetica Neue" w:hAnsi="Helvetica Neue" w:eastAsia="Helvetica Neue" w:cs="Helvetica Neue"/>
          <w:b w:val="0"/>
          <w:bCs w:val="0"/>
          <w:i w:val="0"/>
          <w:iCs w:val="0"/>
          <w:strike w:val="0"/>
          <w:dstrike w:val="0"/>
          <w:color w:val="000000" w:themeColor="text1" w:themeTint="FF" w:themeShade="FF"/>
          <w:sz w:val="24"/>
          <w:szCs w:val="24"/>
          <w:u w:val="none"/>
          <w:vertAlign w:val="baseline"/>
          <w:lang w:val="en-US"/>
        </w:rPr>
        <w:t>ICPRB_Metadata</w:t>
      </w:r>
      <w:proofErr w:type="spellEnd"/>
      <w:r w:rsidRPr="0E4BA791" w:rsidR="0E4BA791">
        <w:rPr>
          <w:rFonts w:ascii="Helvetica Neue" w:hAnsi="Helvetica Neue" w:eastAsia="Helvetica Neue" w:cs="Helvetica Neue"/>
          <w:b w:val="0"/>
          <w:bCs w:val="0"/>
          <w:i w:val="0"/>
          <w:iCs w:val="0"/>
          <w:strike w:val="0"/>
          <w:dstrike w:val="0"/>
          <w:color w:val="000000" w:themeColor="text1" w:themeTint="FF" w:themeShade="FF"/>
          <w:sz w:val="24"/>
          <w:szCs w:val="24"/>
          <w:u w:val="none"/>
          <w:vertAlign w:val="baseline"/>
          <w:lang w:val="en-US"/>
        </w:rPr>
        <w:t xml:space="preserve"> tab in the Excel version. Make a new version of this tab that matches the columns on the Metadata tab and reflects any other changes. </w:t>
      </w:r>
    </w:p>
    <w:p xmlns:wp14="http://schemas.microsoft.com/office/word/2010/wordml" w:rsidP="0E4BA791" w14:paraId="4DD97BE3" wp14:textId="192C4985">
      <w:pPr>
        <w:pStyle w:val="Body"/>
        <w:numPr>
          <w:ilvl w:val="0"/>
          <w:numId w:val="15"/>
        </w:numPr>
        <w:spacing w:line="240" w:lineRule="auto"/>
        <w:jc w:val="both"/>
        <w:rPr>
          <w:rFonts w:ascii="Helvetica Neue" w:hAnsi="Helvetica Neue" w:eastAsia="Helvetica Neue" w:cs="Helvetica Neue"/>
          <w:b w:val="0"/>
          <w:bCs w:val="0"/>
          <w:i w:val="0"/>
          <w:iCs w:val="0"/>
          <w:color w:val="000000" w:themeColor="text1" w:themeTint="FF" w:themeShade="FF"/>
          <w:sz w:val="24"/>
          <w:szCs w:val="24"/>
          <w:vertAlign w:val="baseline"/>
          <w:lang w:val="en-US"/>
        </w:rPr>
      </w:pPr>
      <w:r w:rsidRPr="0E4BA791" w:rsidR="3B39B29A">
        <w:rPr>
          <w:rFonts w:ascii="Helvetica Neue" w:hAnsi="Helvetica Neue" w:eastAsia="Helvetica Neue" w:cs="Helvetica Neue"/>
          <w:sz w:val="24"/>
          <w:szCs w:val="24"/>
          <w:lang w:val="en-US"/>
        </w:rPr>
        <w:t>Spatial Coverage</w:t>
      </w:r>
    </w:p>
    <w:p xmlns:wp14="http://schemas.microsoft.com/office/word/2010/wordml" w:rsidP="0E4BA791" w14:paraId="39E90BEC" wp14:textId="77777777">
      <w:pPr>
        <w:pStyle w:val="Body"/>
        <w:numPr>
          <w:ilvl w:val="1"/>
          <w:numId w:val="15"/>
        </w:numPr>
        <w:spacing w:line="240" w:lineRule="auto"/>
        <w:jc w:val="both"/>
        <w:rPr>
          <w:rFonts w:ascii="Helvetica Neue" w:hAnsi="Helvetica Neue" w:eastAsia="Helvetica Neue" w:cs="Helvetica Neue"/>
          <w:b w:val="0"/>
          <w:bCs w:val="0"/>
          <w:i w:val="0"/>
          <w:iCs w:val="0"/>
          <w:color w:val="000000" w:themeColor="text1" w:themeTint="FF" w:themeShade="FF"/>
          <w:sz w:val="24"/>
          <w:szCs w:val="24"/>
          <w:vertAlign w:val="baseline"/>
          <w:lang w:val="en-US"/>
        </w:rPr>
      </w:pPr>
      <w:r w:rsidRPr="0E4BA791" w:rsidR="3B39B29A">
        <w:rPr>
          <w:rFonts w:ascii="Helvetica Neue" w:hAnsi="Helvetica Neue" w:eastAsia="Helvetica Neue" w:cs="Helvetica Neue"/>
          <w:sz w:val="24"/>
          <w:szCs w:val="24"/>
          <w:lang w:val="en-US"/>
        </w:rPr>
        <w:t>For the Spatial Coverage options, it would be nice if they went in order from point to USA.</w:t>
      </w:r>
    </w:p>
    <w:p xmlns:wp14="http://schemas.microsoft.com/office/word/2010/wordml" w:rsidP="0E4BA791" w14:paraId="6CF34ED4" wp14:textId="77777777">
      <w:pPr>
        <w:pStyle w:val="Body"/>
        <w:numPr>
          <w:ilvl w:val="1"/>
          <w:numId w:val="15"/>
        </w:numPr>
        <w:spacing w:line="240" w:lineRule="auto"/>
        <w:jc w:val="both"/>
        <w:rPr>
          <w:rFonts w:ascii="Helvetica Neue" w:hAnsi="Helvetica Neue" w:eastAsia="Helvetica Neue" w:cs="Helvetica Neue"/>
          <w:b w:val="0"/>
          <w:bCs w:val="0"/>
          <w:i w:val="0"/>
          <w:iCs w:val="0"/>
          <w:color w:val="000000" w:themeColor="text1" w:themeTint="FF" w:themeShade="FF"/>
          <w:sz w:val="24"/>
          <w:szCs w:val="24"/>
          <w:vertAlign w:val="baseline"/>
          <w:lang w:val="en-US"/>
        </w:rPr>
      </w:pPr>
      <w:r w:rsidRPr="0E4BA791" w:rsidR="3B39B29A">
        <w:rPr>
          <w:rFonts w:ascii="Helvetica Neue" w:hAnsi="Helvetica Neue" w:eastAsia="Helvetica Neue" w:cs="Helvetica Neue"/>
          <w:sz w:val="24"/>
          <w:szCs w:val="24"/>
          <w:lang w:val="en-US"/>
        </w:rPr>
        <w:t>use USA, replace Country and Nation-wide</w:t>
      </w:r>
    </w:p>
    <w:p xmlns:wp14="http://schemas.microsoft.com/office/word/2010/wordml" w:rsidP="0E4BA791" w14:paraId="515CD8EC" wp14:textId="77777777">
      <w:pPr>
        <w:pStyle w:val="Body"/>
        <w:numPr>
          <w:ilvl w:val="1"/>
          <w:numId w:val="15"/>
        </w:numPr>
        <w:spacing w:line="240" w:lineRule="auto"/>
        <w:jc w:val="both"/>
        <w:rPr>
          <w:rFonts w:ascii="Helvetica Neue" w:hAnsi="Helvetica Neue" w:eastAsia="Helvetica Neue" w:cs="Helvetica Neue"/>
          <w:b w:val="0"/>
          <w:bCs w:val="0"/>
          <w:i w:val="0"/>
          <w:iCs w:val="0"/>
          <w:color w:val="000000" w:themeColor="text1" w:themeTint="FF" w:themeShade="FF"/>
          <w:sz w:val="24"/>
          <w:szCs w:val="24"/>
          <w:vertAlign w:val="baseline"/>
          <w:lang w:val="en-US"/>
        </w:rPr>
      </w:pPr>
      <w:r w:rsidRPr="0E4BA791" w:rsidR="3B39B29A">
        <w:rPr>
          <w:rFonts w:ascii="Helvetica Neue" w:hAnsi="Helvetica Neue" w:eastAsia="Helvetica Neue" w:cs="Helvetica Neue"/>
          <w:sz w:val="24"/>
          <w:szCs w:val="24"/>
          <w:lang w:val="en-US"/>
        </w:rPr>
        <w:t>Correct point/Point</w:t>
      </w:r>
    </w:p>
    <w:p xmlns:wp14="http://schemas.microsoft.com/office/word/2010/wordml" w:rsidP="0E4BA791" w14:paraId="6B9CD45B" wp14:textId="77777777">
      <w:pPr>
        <w:pStyle w:val="Body"/>
        <w:numPr>
          <w:ilvl w:val="1"/>
          <w:numId w:val="15"/>
        </w:numPr>
        <w:spacing w:line="240" w:lineRule="auto"/>
        <w:jc w:val="both"/>
        <w:rPr>
          <w:rFonts w:ascii="Helvetica Neue" w:hAnsi="Helvetica Neue" w:eastAsia="Helvetica Neue" w:cs="Helvetica Neue"/>
          <w:b w:val="0"/>
          <w:bCs w:val="0"/>
          <w:i w:val="0"/>
          <w:iCs w:val="0"/>
          <w:color w:val="000000" w:themeColor="text1" w:themeTint="FF" w:themeShade="FF"/>
          <w:sz w:val="24"/>
          <w:szCs w:val="24"/>
          <w:vertAlign w:val="baseline"/>
          <w:lang w:val="en-US"/>
        </w:rPr>
      </w:pPr>
      <w:r w:rsidRPr="0E4BA791" w:rsidR="3B39B29A">
        <w:rPr>
          <w:rFonts w:ascii="Helvetica Neue" w:hAnsi="Helvetica Neue" w:eastAsia="Helvetica Neue" w:cs="Helvetica Neue"/>
          <w:sz w:val="24"/>
          <w:szCs w:val="24"/>
          <w:lang w:val="en-US"/>
        </w:rPr>
        <w:t xml:space="preserve">Why are there not more county-specific entries? Need to decide if entries from a single county are listed as </w:t>
      </w:r>
      <w:r w:rsidRPr="0E4BA791" w:rsidR="3B39B29A">
        <w:rPr>
          <w:rFonts w:ascii="Helvetica Neue" w:hAnsi="Helvetica Neue" w:eastAsia="Helvetica Neue" w:cs="Helvetica Neue"/>
          <w:sz w:val="24"/>
          <w:szCs w:val="24"/>
          <w:lang w:val="en-US"/>
        </w:rPr>
        <w:t>“</w:t>
      </w:r>
      <w:r w:rsidRPr="0E4BA791" w:rsidR="3B39B29A">
        <w:rPr>
          <w:rFonts w:ascii="Helvetica Neue" w:hAnsi="Helvetica Neue" w:eastAsia="Helvetica Neue" w:cs="Helvetica Neue"/>
          <w:sz w:val="24"/>
          <w:szCs w:val="24"/>
          <w:lang w:val="en-US"/>
        </w:rPr>
        <w:t>county</w:t>
      </w:r>
      <w:r w:rsidRPr="0E4BA791" w:rsidR="3B39B29A">
        <w:rPr>
          <w:rFonts w:ascii="Helvetica Neue" w:hAnsi="Helvetica Neue" w:eastAsia="Helvetica Neue" w:cs="Helvetica Neue"/>
          <w:sz w:val="24"/>
          <w:szCs w:val="24"/>
          <w:lang w:val="en-US"/>
        </w:rPr>
        <w:t xml:space="preserve">” </w:t>
      </w:r>
      <w:r w:rsidRPr="0E4BA791" w:rsidR="3B39B29A">
        <w:rPr>
          <w:rFonts w:ascii="Helvetica Neue" w:hAnsi="Helvetica Neue" w:eastAsia="Helvetica Neue" w:cs="Helvetica Neue"/>
          <w:sz w:val="24"/>
          <w:szCs w:val="24"/>
          <w:lang w:val="en-US"/>
        </w:rPr>
        <w:t>or by the county name.</w:t>
      </w:r>
    </w:p>
    <w:p xmlns:wp14="http://schemas.microsoft.com/office/word/2010/wordml" w:rsidP="0E4BA791" w14:paraId="71CADDC8" wp14:textId="77777777">
      <w:pPr>
        <w:pStyle w:val="Body"/>
        <w:numPr>
          <w:ilvl w:val="1"/>
          <w:numId w:val="15"/>
        </w:numPr>
        <w:spacing w:line="240" w:lineRule="auto"/>
        <w:jc w:val="both"/>
        <w:rPr>
          <w:rFonts w:ascii="Helvetica Neue" w:hAnsi="Helvetica Neue" w:eastAsia="Helvetica Neue" w:cs="Helvetica Neue"/>
          <w:b w:val="0"/>
          <w:bCs w:val="0"/>
          <w:i w:val="0"/>
          <w:iCs w:val="0"/>
          <w:color w:val="000000" w:themeColor="text1" w:themeTint="FF" w:themeShade="FF"/>
          <w:sz w:val="24"/>
          <w:szCs w:val="24"/>
          <w:vertAlign w:val="baseline"/>
          <w:lang w:val="en-US"/>
        </w:rPr>
      </w:pPr>
      <w:r w:rsidRPr="0E4BA791" w:rsidR="3B39B29A">
        <w:rPr>
          <w:rFonts w:ascii="Helvetica Neue" w:hAnsi="Helvetica Neue" w:eastAsia="Helvetica Neue" w:cs="Helvetica Neue"/>
          <w:sz w:val="24"/>
          <w:szCs w:val="24"/>
          <w:lang w:val="en-US"/>
        </w:rPr>
        <w:t>Is the coverage listed based on the program or based on where the data are collected?</w:t>
      </w:r>
    </w:p>
    <w:p xmlns:wp14="http://schemas.microsoft.com/office/word/2010/wordml" w:rsidP="0E4BA791" w14:paraId="1C781424" wp14:textId="77777777">
      <w:pPr>
        <w:pStyle w:val="Body"/>
        <w:numPr>
          <w:ilvl w:val="1"/>
          <w:numId w:val="15"/>
        </w:numPr>
        <w:spacing w:line="240" w:lineRule="auto"/>
        <w:jc w:val="both"/>
        <w:rPr>
          <w:rFonts w:ascii="Helvetica Neue" w:hAnsi="Helvetica Neue" w:eastAsia="Helvetica Neue" w:cs="Helvetica Neue"/>
          <w:b w:val="0"/>
          <w:bCs w:val="0"/>
          <w:i w:val="0"/>
          <w:iCs w:val="0"/>
          <w:color w:val="000000" w:themeColor="text1" w:themeTint="FF" w:themeShade="FF"/>
          <w:sz w:val="24"/>
          <w:szCs w:val="24"/>
          <w:vertAlign w:val="baseline"/>
          <w:lang w:val="en-US"/>
        </w:rPr>
      </w:pPr>
      <w:r w:rsidRPr="0E4BA791" w:rsidR="3B39B29A">
        <w:rPr>
          <w:rFonts w:ascii="Helvetica Neue" w:hAnsi="Helvetica Neue" w:eastAsia="Helvetica Neue" w:cs="Helvetica Neue"/>
          <w:sz w:val="24"/>
          <w:szCs w:val="24"/>
          <w:lang w:val="en-US"/>
        </w:rPr>
        <w:t xml:space="preserve">Think about how information in the Spatial Coverage column be </w:t>
      </w:r>
      <w:r w:rsidRPr="0E4BA791" w:rsidR="3B39B29A">
        <w:rPr>
          <w:rFonts w:ascii="Helvetica Neue" w:hAnsi="Helvetica Neue" w:eastAsia="Helvetica Neue" w:cs="Helvetica Neue"/>
          <w:sz w:val="24"/>
          <w:szCs w:val="24"/>
          <w:lang w:val="en-US"/>
        </w:rPr>
        <w:t>most helpful</w:t>
      </w:r>
      <w:r w:rsidRPr="0E4BA791" w:rsidR="3B39B29A">
        <w:rPr>
          <w:rFonts w:ascii="Helvetica Neue" w:hAnsi="Helvetica Neue" w:eastAsia="Helvetica Neue" w:cs="Helvetica Neue"/>
          <w:sz w:val="24"/>
          <w:szCs w:val="24"/>
          <w:lang w:val="en-US"/>
        </w:rPr>
        <w:t xml:space="preserve"> to a user looking for data in a specific area or watershed.</w:t>
      </w:r>
      <w:r w:rsidRPr="0E4BA791" w:rsidR="3B39B29A">
        <w:rPr>
          <w:rFonts w:ascii="Helvetica Neue" w:hAnsi="Helvetica Neue" w:eastAsia="Helvetica Neue" w:cs="Helvetica Neue"/>
          <w:sz w:val="24"/>
          <w:szCs w:val="24"/>
          <w:lang w:val="en-US"/>
        </w:rPr>
        <w:t xml:space="preserve"> Look at all the entries we have before trying to make sense of this. Play with different ways of grouping them.</w:t>
      </w:r>
    </w:p>
    <w:p xmlns:wp14="http://schemas.microsoft.com/office/word/2010/wordml" w:rsidP="0E4BA791" w14:paraId="39EC13BE" wp14:textId="77777777">
      <w:pPr>
        <w:pStyle w:val="Body"/>
        <w:numPr>
          <w:ilvl w:val="0"/>
          <w:numId w:val="16"/>
        </w:numPr>
        <w:spacing w:line="240" w:lineRule="auto"/>
        <w:jc w:val="both"/>
        <w:rPr>
          <w:rFonts w:ascii="Helvetica Neue" w:hAnsi="Helvetica Neue" w:eastAsia="Helvetica Neue" w:cs="Helvetica Neue"/>
          <w:b w:val="0"/>
          <w:bCs w:val="0"/>
          <w:i w:val="0"/>
          <w:iCs w:val="0"/>
          <w:color w:val="000000" w:themeColor="text1" w:themeTint="FF" w:themeShade="FF"/>
          <w:sz w:val="24"/>
          <w:szCs w:val="24"/>
          <w:vertAlign w:val="baseline"/>
          <w:lang w:val="en-US"/>
        </w:rPr>
      </w:pPr>
      <w:r w:rsidRPr="0E4BA791" w:rsidR="3B39B29A">
        <w:rPr>
          <w:rFonts w:ascii="Helvetica Neue" w:hAnsi="Helvetica Neue" w:eastAsia="Helvetica Neue" w:cs="Helvetica Neue"/>
          <w:sz w:val="24"/>
          <w:szCs w:val="24"/>
          <w:lang w:val="en-US"/>
        </w:rPr>
        <w:t>Purpose</w:t>
      </w:r>
    </w:p>
    <w:p xmlns:wp14="http://schemas.microsoft.com/office/word/2010/wordml" w:rsidP="0E4BA791" w14:paraId="7C570FAD" wp14:textId="77777777">
      <w:pPr>
        <w:pStyle w:val="Body"/>
        <w:numPr>
          <w:ilvl w:val="1"/>
          <w:numId w:val="16"/>
        </w:numPr>
        <w:spacing w:line="240" w:lineRule="auto"/>
        <w:jc w:val="both"/>
        <w:rPr>
          <w:rFonts w:ascii="Helvetica Neue" w:hAnsi="Helvetica Neue" w:eastAsia="Helvetica Neue" w:cs="Helvetica Neue"/>
          <w:b w:val="0"/>
          <w:bCs w:val="0"/>
          <w:i w:val="0"/>
          <w:iCs w:val="0"/>
          <w:color w:val="000000" w:themeColor="text1" w:themeTint="FF" w:themeShade="FF"/>
          <w:sz w:val="24"/>
          <w:szCs w:val="24"/>
          <w:vertAlign w:val="baseline"/>
          <w:lang w:val="en-US"/>
        </w:rPr>
      </w:pPr>
      <w:r w:rsidRPr="0E4BA791" w:rsidR="3B39B29A">
        <w:rPr>
          <w:rFonts w:ascii="Helvetica Neue" w:hAnsi="Helvetica Neue" w:eastAsia="Helvetica Neue" w:cs="Helvetica Neue"/>
          <w:sz w:val="24"/>
          <w:szCs w:val="24"/>
          <w:lang w:val="en-US"/>
        </w:rPr>
        <w:t xml:space="preserve">Review entries </w:t>
      </w:r>
      <w:proofErr w:type="gramStart"/>
      <w:r w:rsidRPr="0E4BA791" w:rsidR="3B39B29A">
        <w:rPr>
          <w:rFonts w:ascii="Helvetica Neue" w:hAnsi="Helvetica Neue" w:eastAsia="Helvetica Neue" w:cs="Helvetica Neue"/>
          <w:sz w:val="24"/>
          <w:szCs w:val="24"/>
          <w:lang w:val="en-US"/>
        </w:rPr>
        <w:t>by</w:t>
      </w:r>
      <w:proofErr w:type="gramEnd"/>
      <w:r w:rsidRPr="0E4BA791" w:rsidR="3B39B29A">
        <w:rPr>
          <w:rFonts w:ascii="Helvetica Neue" w:hAnsi="Helvetica Neue" w:eastAsia="Helvetica Neue" w:cs="Helvetica Neue"/>
          <w:sz w:val="24"/>
          <w:szCs w:val="24"/>
          <w:lang w:val="en-US"/>
        </w:rPr>
        <w:t xml:space="preserve"> Purpose. For those that are not explicitly for water quality monitoring, go to </w:t>
      </w:r>
      <w:proofErr w:type="gramStart"/>
      <w:r w:rsidRPr="0E4BA791" w:rsidR="3B39B29A">
        <w:rPr>
          <w:rFonts w:ascii="Helvetica Neue" w:hAnsi="Helvetica Neue" w:eastAsia="Helvetica Neue" w:cs="Helvetica Neue"/>
          <w:sz w:val="24"/>
          <w:szCs w:val="24"/>
          <w:lang w:val="en-US"/>
        </w:rPr>
        <w:t>source</w:t>
      </w:r>
      <w:proofErr w:type="gramEnd"/>
      <w:r w:rsidRPr="0E4BA791" w:rsidR="3B39B29A">
        <w:rPr>
          <w:rFonts w:ascii="Helvetica Neue" w:hAnsi="Helvetica Neue" w:eastAsia="Helvetica Neue" w:cs="Helvetica Neue"/>
          <w:sz w:val="24"/>
          <w:szCs w:val="24"/>
          <w:lang w:val="en-US"/>
        </w:rPr>
        <w:t xml:space="preserve"> and check if there is water quality data available. If not, move information to separate spreadsheet. Considering making a list/inventory for watershed information.</w:t>
      </w:r>
    </w:p>
    <w:p xmlns:wp14="http://schemas.microsoft.com/office/word/2010/wordml" w:rsidP="0E4BA791" w14:paraId="3D83A436" wp14:textId="77777777">
      <w:pPr>
        <w:pStyle w:val="Body"/>
        <w:numPr>
          <w:ilvl w:val="1"/>
          <w:numId w:val="16"/>
        </w:numPr>
        <w:spacing w:line="240" w:lineRule="auto"/>
        <w:jc w:val="both"/>
        <w:rPr>
          <w:rFonts w:ascii="Helvetica Neue" w:hAnsi="Helvetica Neue" w:eastAsia="Helvetica Neue" w:cs="Helvetica Neue"/>
          <w:b w:val="0"/>
          <w:bCs w:val="0"/>
          <w:i w:val="0"/>
          <w:iCs w:val="0"/>
          <w:color w:val="000000" w:themeColor="text1" w:themeTint="FF" w:themeShade="FF"/>
          <w:sz w:val="24"/>
          <w:szCs w:val="24"/>
          <w:vertAlign w:val="baseline"/>
          <w:lang w:val="en-US"/>
        </w:rPr>
      </w:pPr>
      <w:r w:rsidRPr="0E4BA791" w:rsidR="3B39B29A">
        <w:rPr>
          <w:rFonts w:ascii="Helvetica Neue" w:hAnsi="Helvetica Neue" w:eastAsia="Helvetica Neue" w:cs="Helvetica Neue"/>
          <w:sz w:val="24"/>
          <w:szCs w:val="24"/>
          <w:lang w:val="en-US"/>
        </w:rPr>
        <w:t xml:space="preserve">Check those listed as </w:t>
      </w:r>
      <w:r w:rsidRPr="0E4BA791" w:rsidR="3B39B29A">
        <w:rPr>
          <w:rFonts w:ascii="Helvetica Neue" w:hAnsi="Helvetica Neue" w:eastAsia="Helvetica Neue" w:cs="Helvetica Neue"/>
          <w:sz w:val="24"/>
          <w:szCs w:val="24"/>
          <w:lang w:val="en-US"/>
        </w:rPr>
        <w:t>“</w:t>
      </w:r>
      <w:r w:rsidRPr="0E4BA791" w:rsidR="3B39B29A">
        <w:rPr>
          <w:rFonts w:ascii="Helvetica Neue" w:hAnsi="Helvetica Neue" w:eastAsia="Helvetica Neue" w:cs="Helvetica Neue"/>
          <w:sz w:val="24"/>
          <w:szCs w:val="24"/>
          <w:lang w:val="en-US"/>
        </w:rPr>
        <w:t>unavailable,</w:t>
      </w:r>
      <w:r w:rsidRPr="0E4BA791" w:rsidR="3B39B29A">
        <w:rPr>
          <w:rFonts w:ascii="Helvetica Neue" w:hAnsi="Helvetica Neue" w:eastAsia="Helvetica Neue" w:cs="Helvetica Neue"/>
          <w:sz w:val="24"/>
          <w:szCs w:val="24"/>
          <w:lang w:val="en-US"/>
        </w:rPr>
        <w:t xml:space="preserve">” </w:t>
      </w:r>
      <w:r w:rsidRPr="0E4BA791" w:rsidR="3B39B29A">
        <w:rPr>
          <w:rFonts w:ascii="Helvetica Neue" w:hAnsi="Helvetica Neue" w:eastAsia="Helvetica Neue" w:cs="Helvetica Neue"/>
          <w:sz w:val="24"/>
          <w:szCs w:val="24"/>
          <w:lang w:val="en-US"/>
        </w:rPr>
        <w:t>identify purpose or let</w:t>
      </w:r>
      <w:r w:rsidRPr="0E4BA791" w:rsidR="3B39B29A">
        <w:rPr>
          <w:rFonts w:ascii="Helvetica Neue" w:hAnsi="Helvetica Neue" w:eastAsia="Helvetica Neue" w:cs="Helvetica Neue"/>
          <w:sz w:val="24"/>
          <w:szCs w:val="24"/>
          <w:lang w:val="en-US"/>
        </w:rPr>
        <w:t>’</w:t>
      </w:r>
      <w:r w:rsidRPr="0E4BA791" w:rsidR="3B39B29A">
        <w:rPr>
          <w:rFonts w:ascii="Helvetica Neue" w:hAnsi="Helvetica Neue" w:eastAsia="Helvetica Neue" w:cs="Helvetica Neue"/>
          <w:sz w:val="24"/>
          <w:szCs w:val="24"/>
          <w:lang w:val="en-US"/>
        </w:rPr>
        <w:t>s talk about it.</w:t>
      </w:r>
    </w:p>
    <w:p xmlns:wp14="http://schemas.microsoft.com/office/word/2010/wordml" w:rsidP="0E4BA791" w14:paraId="00B294EE" wp14:textId="77777777">
      <w:pPr>
        <w:pStyle w:val="Body"/>
        <w:numPr>
          <w:ilvl w:val="1"/>
          <w:numId w:val="16"/>
        </w:numPr>
        <w:spacing w:line="240" w:lineRule="auto"/>
        <w:jc w:val="both"/>
        <w:rPr>
          <w:rFonts w:ascii="Helvetica Neue" w:hAnsi="Helvetica Neue" w:eastAsia="Helvetica Neue" w:cs="Helvetica Neue"/>
          <w:b w:val="0"/>
          <w:bCs w:val="0"/>
          <w:i w:val="0"/>
          <w:iCs w:val="0"/>
          <w:color w:val="000000" w:themeColor="text1" w:themeTint="FF" w:themeShade="FF"/>
          <w:sz w:val="24"/>
          <w:szCs w:val="24"/>
          <w:vertAlign w:val="baseline"/>
          <w:lang w:val="en-US"/>
        </w:rPr>
      </w:pPr>
      <w:r w:rsidRPr="0E4BA791" w:rsidR="3B39B29A">
        <w:rPr>
          <w:rFonts w:ascii="Helvetica Neue" w:hAnsi="Helvetica Neue" w:eastAsia="Helvetica Neue" w:cs="Helvetica Neue"/>
          <w:sz w:val="24"/>
          <w:szCs w:val="24"/>
          <w:lang w:val="en-US"/>
        </w:rPr>
        <w:t>Here are some categories that I</w:t>
      </w:r>
      <w:r w:rsidRPr="0E4BA791" w:rsidR="3B39B29A">
        <w:rPr>
          <w:rFonts w:ascii="Helvetica Neue" w:hAnsi="Helvetica Neue" w:eastAsia="Helvetica Neue" w:cs="Helvetica Neue"/>
          <w:sz w:val="24"/>
          <w:szCs w:val="24"/>
          <w:lang w:val="en-US"/>
        </w:rPr>
        <w:t>’</w:t>
      </w:r>
      <w:r w:rsidRPr="0E4BA791" w:rsidR="3B39B29A">
        <w:rPr>
          <w:rFonts w:ascii="Helvetica Neue" w:hAnsi="Helvetica Neue" w:eastAsia="Helvetica Neue" w:cs="Helvetica Neue"/>
          <w:sz w:val="24"/>
          <w:szCs w:val="24"/>
          <w:lang w:val="en-US"/>
        </w:rPr>
        <w:t>ve noted to be combined; there are more:</w:t>
      </w:r>
    </w:p>
    <w:p xmlns:wp14="http://schemas.microsoft.com/office/word/2010/wordml" w:rsidP="0E4BA791" w14:paraId="59AE40BF" wp14:textId="77777777">
      <w:pPr>
        <w:pStyle w:val="Body"/>
        <w:numPr>
          <w:ilvl w:val="1"/>
          <w:numId w:val="16"/>
        </w:numPr>
        <w:spacing w:line="240" w:lineRule="auto"/>
        <w:jc w:val="both"/>
        <w:rPr>
          <w:rFonts w:ascii="Helvetica Neue" w:hAnsi="Helvetica Neue" w:eastAsia="Helvetica Neue" w:cs="Helvetica Neue"/>
          <w:b w:val="0"/>
          <w:bCs w:val="0"/>
          <w:i w:val="0"/>
          <w:iCs w:val="0"/>
          <w:color w:val="000000" w:themeColor="text1" w:themeTint="FF" w:themeShade="FF"/>
          <w:sz w:val="24"/>
          <w:szCs w:val="24"/>
          <w:vertAlign w:val="baseline"/>
          <w:lang w:val="en-US"/>
        </w:rPr>
      </w:pPr>
      <w:r w:rsidRPr="0E4BA791" w:rsidR="3B39B29A">
        <w:rPr>
          <w:rFonts w:ascii="Helvetica Neue" w:hAnsi="Helvetica Neue" w:eastAsia="Helvetica Neue" w:cs="Helvetica Neue"/>
          <w:sz w:val="24"/>
          <w:szCs w:val="24"/>
          <w:lang w:val="en-US"/>
        </w:rPr>
        <w:t>Watershed monitoring; Watershed Monitoring; watershed profiles</w:t>
      </w:r>
    </w:p>
    <w:p xmlns:wp14="http://schemas.microsoft.com/office/word/2010/wordml" w:rsidP="0E4BA791" w14:paraId="5873DD6C" wp14:textId="77777777">
      <w:pPr>
        <w:pStyle w:val="Body"/>
        <w:numPr>
          <w:ilvl w:val="1"/>
          <w:numId w:val="16"/>
        </w:numPr>
        <w:spacing w:line="240" w:lineRule="auto"/>
        <w:jc w:val="both"/>
        <w:rPr>
          <w:rFonts w:ascii="Helvetica Neue" w:hAnsi="Helvetica Neue" w:eastAsia="Helvetica Neue" w:cs="Helvetica Neue"/>
          <w:b w:val="0"/>
          <w:bCs w:val="0"/>
          <w:i w:val="0"/>
          <w:iCs w:val="0"/>
          <w:color w:val="000000" w:themeColor="text1" w:themeTint="FF" w:themeShade="FF"/>
          <w:sz w:val="24"/>
          <w:szCs w:val="24"/>
          <w:vertAlign w:val="baseline"/>
          <w:lang w:val="en-US"/>
        </w:rPr>
      </w:pPr>
      <w:r w:rsidRPr="0E4BA791" w:rsidR="3B39B29A">
        <w:rPr>
          <w:rFonts w:ascii="Helvetica Neue" w:hAnsi="Helvetica Neue" w:eastAsia="Helvetica Neue" w:cs="Helvetica Neue"/>
          <w:sz w:val="24"/>
          <w:szCs w:val="24"/>
          <w:lang w:val="en-US"/>
        </w:rPr>
        <w:t>Water quality; monthly water quality, Water Quality Monitoring; water quality loads</w:t>
      </w:r>
    </w:p>
    <w:p xmlns:wp14="http://schemas.microsoft.com/office/word/2010/wordml" w:rsidP="0E4BA791" w14:paraId="12FF054A" wp14:textId="77777777">
      <w:pPr>
        <w:pStyle w:val="Body"/>
        <w:numPr>
          <w:ilvl w:val="1"/>
          <w:numId w:val="16"/>
        </w:numPr>
        <w:spacing w:line="240" w:lineRule="auto"/>
        <w:jc w:val="both"/>
        <w:rPr>
          <w:rFonts w:ascii="Helvetica Neue" w:hAnsi="Helvetica Neue" w:eastAsia="Helvetica Neue" w:cs="Helvetica Neue"/>
          <w:b w:val="0"/>
          <w:bCs w:val="0"/>
          <w:i w:val="0"/>
          <w:iCs w:val="0"/>
          <w:color w:val="000000" w:themeColor="text1" w:themeTint="FF" w:themeShade="FF"/>
          <w:sz w:val="24"/>
          <w:szCs w:val="24"/>
          <w:vertAlign w:val="baseline"/>
          <w:lang w:val="en-US"/>
        </w:rPr>
      </w:pPr>
      <w:r w:rsidRPr="0E4BA791" w:rsidR="3B39B29A">
        <w:rPr>
          <w:rFonts w:ascii="Helvetica Neue" w:hAnsi="Helvetica Neue" w:eastAsia="Helvetica Neue" w:cs="Helvetica Neue"/>
          <w:sz w:val="24"/>
          <w:szCs w:val="24"/>
          <w:lang w:val="en-US"/>
        </w:rPr>
        <w:t>Community monitoring efforts, volunteer stream assessments</w:t>
      </w:r>
    </w:p>
    <w:p xmlns:wp14="http://schemas.microsoft.com/office/word/2010/wordml" w:rsidP="0E4BA791" w14:paraId="27F9EC65" wp14:textId="77777777">
      <w:pPr>
        <w:pStyle w:val="Body"/>
        <w:numPr>
          <w:ilvl w:val="1"/>
          <w:numId w:val="16"/>
        </w:numPr>
        <w:spacing w:line="240" w:lineRule="auto"/>
        <w:jc w:val="both"/>
        <w:rPr>
          <w:rFonts w:ascii="Helvetica Neue" w:hAnsi="Helvetica Neue" w:eastAsia="Helvetica Neue" w:cs="Helvetica Neue"/>
          <w:b w:val="0"/>
          <w:bCs w:val="0"/>
          <w:i w:val="0"/>
          <w:iCs w:val="0"/>
          <w:color w:val="000000" w:themeColor="text1" w:themeTint="FF" w:themeShade="FF"/>
          <w:sz w:val="24"/>
          <w:szCs w:val="24"/>
          <w:vertAlign w:val="baseline"/>
          <w:lang w:val="en-US"/>
        </w:rPr>
      </w:pPr>
      <w:r w:rsidRPr="0E4BA791" w:rsidR="3B39B29A">
        <w:rPr>
          <w:rFonts w:ascii="Helvetica Neue" w:hAnsi="Helvetica Neue" w:eastAsia="Helvetica Neue" w:cs="Helvetica Neue"/>
          <w:sz w:val="24"/>
          <w:szCs w:val="24"/>
          <w:lang w:val="en-US"/>
        </w:rPr>
        <w:t>Propose a smaller set of options for this column.</w:t>
      </w:r>
    </w:p>
    <w:p xmlns:wp14="http://schemas.microsoft.com/office/word/2010/wordml" w:rsidP="0E4BA791" w14:paraId="6207DA6D" wp14:textId="77777777">
      <w:pPr>
        <w:pStyle w:val="Body"/>
        <w:numPr>
          <w:ilvl w:val="0"/>
          <w:numId w:val="17"/>
        </w:numPr>
        <w:spacing w:line="240" w:lineRule="auto"/>
        <w:jc w:val="both"/>
        <w:rPr>
          <w:rFonts w:ascii="Helvetica Neue" w:hAnsi="Helvetica Neue" w:eastAsia="Helvetica Neue" w:cs="Helvetica Neue"/>
          <w:b w:val="0"/>
          <w:bCs w:val="0"/>
          <w:i w:val="0"/>
          <w:iCs w:val="0"/>
          <w:color w:val="000000" w:themeColor="text1" w:themeTint="FF" w:themeShade="FF"/>
          <w:sz w:val="24"/>
          <w:szCs w:val="24"/>
          <w:vertAlign w:val="baseline"/>
          <w:lang w:val="en-US"/>
        </w:rPr>
      </w:pPr>
      <w:r w:rsidRPr="0E4BA791" w:rsidR="3B39B29A">
        <w:rPr>
          <w:rFonts w:ascii="Helvetica Neue" w:hAnsi="Helvetica Neue" w:eastAsia="Helvetica Neue" w:cs="Helvetica Neue"/>
          <w:sz w:val="24"/>
          <w:szCs w:val="24"/>
          <w:lang w:val="en-US"/>
        </w:rPr>
        <w:t>Collection Method</w:t>
      </w:r>
    </w:p>
    <w:p xmlns:wp14="http://schemas.microsoft.com/office/word/2010/wordml" w:rsidP="0E4BA791" w14:paraId="0DE08C6F" wp14:textId="77777777">
      <w:pPr>
        <w:pStyle w:val="Body"/>
        <w:numPr>
          <w:ilvl w:val="1"/>
          <w:numId w:val="17"/>
        </w:numPr>
        <w:spacing w:line="240" w:lineRule="auto"/>
        <w:jc w:val="both"/>
        <w:rPr>
          <w:rFonts w:ascii="Helvetica Neue" w:hAnsi="Helvetica Neue" w:eastAsia="Helvetica Neue" w:cs="Helvetica Neue"/>
          <w:b w:val="0"/>
          <w:bCs w:val="0"/>
          <w:i w:val="0"/>
          <w:iCs w:val="0"/>
          <w:color w:val="000000" w:themeColor="text1" w:themeTint="FF" w:themeShade="FF"/>
          <w:sz w:val="24"/>
          <w:szCs w:val="24"/>
          <w:vertAlign w:val="baseline"/>
          <w:lang w:val="en-US"/>
        </w:rPr>
      </w:pPr>
      <w:r w:rsidRPr="0E4BA791" w:rsidR="3B39B29A">
        <w:rPr>
          <w:rFonts w:ascii="Helvetica Neue" w:hAnsi="Helvetica Neue" w:eastAsia="Helvetica Neue" w:cs="Helvetica Neue"/>
          <w:sz w:val="24"/>
          <w:szCs w:val="24"/>
          <w:lang w:val="en-US"/>
        </w:rPr>
        <w:t xml:space="preserve">Fill in method for those listed as </w:t>
      </w:r>
      <w:r w:rsidRPr="0E4BA791" w:rsidR="3B39B29A">
        <w:rPr>
          <w:rFonts w:ascii="Helvetica Neue" w:hAnsi="Helvetica Neue" w:eastAsia="Helvetica Neue" w:cs="Helvetica Neue"/>
          <w:sz w:val="24"/>
          <w:szCs w:val="24"/>
          <w:lang w:val="en-US"/>
        </w:rPr>
        <w:t>“</w:t>
      </w:r>
      <w:r w:rsidRPr="0E4BA791" w:rsidR="3B39B29A">
        <w:rPr>
          <w:rFonts w:ascii="Helvetica Neue" w:hAnsi="Helvetica Neue" w:eastAsia="Helvetica Neue" w:cs="Helvetica Neue"/>
          <w:sz w:val="24"/>
          <w:szCs w:val="24"/>
          <w:lang w:val="en-US"/>
        </w:rPr>
        <w:t>unknown.</w:t>
      </w:r>
      <w:r w:rsidRPr="0E4BA791" w:rsidR="3B39B29A">
        <w:rPr>
          <w:rFonts w:ascii="Helvetica Neue" w:hAnsi="Helvetica Neue" w:eastAsia="Helvetica Neue" w:cs="Helvetica Neue"/>
          <w:sz w:val="24"/>
          <w:szCs w:val="24"/>
          <w:lang w:val="en-US"/>
        </w:rPr>
        <w:t xml:space="preserve">” </w:t>
      </w:r>
      <w:r w:rsidRPr="0E4BA791" w:rsidR="3B39B29A">
        <w:rPr>
          <w:rFonts w:ascii="Helvetica Neue" w:hAnsi="Helvetica Neue" w:eastAsia="Helvetica Neue" w:cs="Helvetica Neue"/>
          <w:sz w:val="24"/>
          <w:szCs w:val="24"/>
          <w:lang w:val="en-US"/>
        </w:rPr>
        <w:t xml:space="preserve">Email </w:t>
      </w:r>
      <w:proofErr w:type="gramStart"/>
      <w:r w:rsidRPr="0E4BA791" w:rsidR="3B39B29A">
        <w:rPr>
          <w:rFonts w:ascii="Helvetica Neue" w:hAnsi="Helvetica Neue" w:eastAsia="Helvetica Neue" w:cs="Helvetica Neue"/>
          <w:sz w:val="24"/>
          <w:szCs w:val="24"/>
          <w:lang w:val="en-US"/>
        </w:rPr>
        <w:t>or call</w:t>
      </w:r>
      <w:proofErr w:type="gramEnd"/>
      <w:r w:rsidRPr="0E4BA791" w:rsidR="3B39B29A">
        <w:rPr>
          <w:rFonts w:ascii="Helvetica Neue" w:hAnsi="Helvetica Neue" w:eastAsia="Helvetica Neue" w:cs="Helvetica Neue"/>
          <w:sz w:val="24"/>
          <w:szCs w:val="24"/>
          <w:lang w:val="en-US"/>
        </w:rPr>
        <w:t xml:space="preserve"> contact if needed.</w:t>
      </w:r>
    </w:p>
    <w:p xmlns:wp14="http://schemas.microsoft.com/office/word/2010/wordml" w:rsidP="0E4BA791" w14:paraId="08A519ED" wp14:textId="77777777">
      <w:pPr>
        <w:pStyle w:val="Body"/>
        <w:numPr>
          <w:ilvl w:val="1"/>
          <w:numId w:val="17"/>
        </w:numPr>
        <w:spacing w:line="240" w:lineRule="auto"/>
        <w:jc w:val="both"/>
        <w:rPr>
          <w:rFonts w:ascii="Helvetica Neue" w:hAnsi="Helvetica Neue" w:eastAsia="Helvetica Neue" w:cs="Helvetica Neue"/>
          <w:b w:val="0"/>
          <w:bCs w:val="0"/>
          <w:i w:val="0"/>
          <w:iCs w:val="0"/>
          <w:color w:val="000000" w:themeColor="text1" w:themeTint="FF" w:themeShade="FF"/>
          <w:sz w:val="24"/>
          <w:szCs w:val="24"/>
          <w:vertAlign w:val="baseline"/>
          <w:lang w:val="en-US"/>
        </w:rPr>
      </w:pPr>
      <w:r w:rsidRPr="0E4BA791" w:rsidR="3B39B29A">
        <w:rPr>
          <w:rFonts w:ascii="Helvetica Neue" w:hAnsi="Helvetica Neue" w:eastAsia="Helvetica Neue" w:cs="Helvetica Neue"/>
          <w:sz w:val="24"/>
          <w:szCs w:val="24"/>
          <w:lang w:val="en-US"/>
        </w:rPr>
        <w:t xml:space="preserve">If we are limiting the inventory to water quality data, can we limit the options here to </w:t>
      </w:r>
      <w:r w:rsidRPr="0E4BA791" w:rsidR="3B39B29A">
        <w:rPr>
          <w:rFonts w:ascii="Helvetica Neue" w:hAnsi="Helvetica Neue" w:eastAsia="Helvetica Neue" w:cs="Helvetica Neue"/>
          <w:sz w:val="24"/>
          <w:szCs w:val="24"/>
          <w:lang w:val="en-US"/>
        </w:rPr>
        <w:t>“</w:t>
      </w:r>
      <w:r w:rsidRPr="0E4BA791" w:rsidR="3B39B29A">
        <w:rPr>
          <w:rFonts w:ascii="Helvetica Neue" w:hAnsi="Helvetica Neue" w:eastAsia="Helvetica Neue" w:cs="Helvetica Neue"/>
          <w:sz w:val="24"/>
          <w:szCs w:val="24"/>
          <w:lang w:val="en-US"/>
        </w:rPr>
        <w:t>grab</w:t>
      </w:r>
      <w:r w:rsidRPr="0E4BA791" w:rsidR="3B39B29A">
        <w:rPr>
          <w:rFonts w:ascii="Helvetica Neue" w:hAnsi="Helvetica Neue" w:eastAsia="Helvetica Neue" w:cs="Helvetica Neue"/>
          <w:sz w:val="24"/>
          <w:szCs w:val="24"/>
          <w:lang w:val="en-US"/>
        </w:rPr>
        <w:t xml:space="preserve">” </w:t>
      </w:r>
      <w:r w:rsidRPr="0E4BA791" w:rsidR="3B39B29A">
        <w:rPr>
          <w:rFonts w:ascii="Helvetica Neue" w:hAnsi="Helvetica Neue" w:eastAsia="Helvetica Neue" w:cs="Helvetica Neue"/>
          <w:sz w:val="24"/>
          <w:szCs w:val="24"/>
          <w:lang w:val="en-US"/>
        </w:rPr>
        <w:t xml:space="preserve">and </w:t>
      </w:r>
      <w:r w:rsidRPr="0E4BA791" w:rsidR="3B39B29A">
        <w:rPr>
          <w:rFonts w:ascii="Helvetica Neue" w:hAnsi="Helvetica Neue" w:eastAsia="Helvetica Neue" w:cs="Helvetica Neue"/>
          <w:sz w:val="24"/>
          <w:szCs w:val="24"/>
          <w:lang w:val="en-US"/>
        </w:rPr>
        <w:t>“</w:t>
      </w:r>
      <w:r w:rsidRPr="0E4BA791" w:rsidR="3B39B29A">
        <w:rPr>
          <w:rFonts w:ascii="Helvetica Neue" w:hAnsi="Helvetica Neue" w:eastAsia="Helvetica Neue" w:cs="Helvetica Neue"/>
          <w:sz w:val="24"/>
          <w:szCs w:val="24"/>
          <w:lang w:val="en-US"/>
        </w:rPr>
        <w:t>continuous</w:t>
      </w:r>
      <w:r w:rsidRPr="0E4BA791" w:rsidR="3B39B29A">
        <w:rPr>
          <w:rFonts w:ascii="Helvetica Neue" w:hAnsi="Helvetica Neue" w:eastAsia="Helvetica Neue" w:cs="Helvetica Neue"/>
          <w:sz w:val="24"/>
          <w:szCs w:val="24"/>
          <w:lang w:val="en-US"/>
        </w:rPr>
        <w:t>”</w:t>
      </w:r>
      <w:r w:rsidRPr="0E4BA791" w:rsidR="3B39B29A">
        <w:rPr>
          <w:rFonts w:ascii="Helvetica Neue" w:hAnsi="Helvetica Neue" w:eastAsia="Helvetica Neue" w:cs="Helvetica Neue"/>
          <w:sz w:val="24"/>
          <w:szCs w:val="24"/>
          <w:lang w:val="en-US"/>
        </w:rPr>
        <w:t>?</w:t>
      </w:r>
    </w:p>
    <w:p xmlns:wp14="http://schemas.microsoft.com/office/word/2010/wordml" w:rsidP="0E4BA791" w14:paraId="7DAEC067" wp14:textId="77777777">
      <w:pPr>
        <w:pStyle w:val="Body"/>
        <w:numPr>
          <w:ilvl w:val="1"/>
          <w:numId w:val="17"/>
        </w:numPr>
        <w:spacing w:line="240" w:lineRule="auto"/>
        <w:jc w:val="both"/>
        <w:rPr>
          <w:rFonts w:ascii="Helvetica Neue" w:hAnsi="Helvetica Neue" w:eastAsia="Helvetica Neue" w:cs="Helvetica Neue"/>
          <w:b w:val="0"/>
          <w:bCs w:val="0"/>
          <w:i w:val="0"/>
          <w:iCs w:val="0"/>
          <w:color w:val="000000" w:themeColor="text1" w:themeTint="FF" w:themeShade="FF"/>
          <w:sz w:val="24"/>
          <w:szCs w:val="24"/>
          <w:vertAlign w:val="baseline"/>
          <w:lang w:val="en-US"/>
        </w:rPr>
      </w:pPr>
      <w:r w:rsidRPr="0E4BA791" w:rsidR="3B39B29A">
        <w:rPr>
          <w:rFonts w:ascii="Helvetica Neue" w:hAnsi="Helvetica Neue" w:eastAsia="Helvetica Neue" w:cs="Helvetica Neue"/>
          <w:sz w:val="24"/>
          <w:szCs w:val="24"/>
          <w:lang w:val="en-US"/>
        </w:rPr>
        <w:t>An agency name should not be listed as a method. If there is a name or number for the agency</w:t>
      </w:r>
      <w:r w:rsidRPr="0E4BA791" w:rsidR="3B39B29A">
        <w:rPr>
          <w:rFonts w:ascii="Helvetica Neue" w:hAnsi="Helvetica Neue" w:eastAsia="Helvetica Neue" w:cs="Helvetica Neue"/>
          <w:sz w:val="24"/>
          <w:szCs w:val="24"/>
          <w:lang w:val="en-US"/>
        </w:rPr>
        <w:t>’</w:t>
      </w:r>
      <w:r w:rsidRPr="0E4BA791" w:rsidR="3B39B29A">
        <w:rPr>
          <w:rFonts w:ascii="Helvetica Neue" w:hAnsi="Helvetica Neue" w:eastAsia="Helvetica Neue" w:cs="Helvetica Neue"/>
          <w:sz w:val="24"/>
          <w:szCs w:val="24"/>
          <w:lang w:val="en-US"/>
        </w:rPr>
        <w:t xml:space="preserve">s </w:t>
      </w:r>
      <w:proofErr w:type="gramStart"/>
      <w:r w:rsidRPr="0E4BA791" w:rsidR="3B39B29A">
        <w:rPr>
          <w:rFonts w:ascii="Helvetica Neue" w:hAnsi="Helvetica Neue" w:eastAsia="Helvetica Neue" w:cs="Helvetica Neue"/>
          <w:sz w:val="24"/>
          <w:szCs w:val="24"/>
          <w:lang w:val="en-US"/>
        </w:rPr>
        <w:t>method</w:t>
      </w:r>
      <w:proofErr w:type="gramEnd"/>
      <w:r w:rsidRPr="0E4BA791" w:rsidR="3B39B29A">
        <w:rPr>
          <w:rFonts w:ascii="Helvetica Neue" w:hAnsi="Helvetica Neue" w:eastAsia="Helvetica Neue" w:cs="Helvetica Neue"/>
          <w:sz w:val="24"/>
          <w:szCs w:val="24"/>
          <w:lang w:val="en-US"/>
        </w:rPr>
        <w:t xml:space="preserve"> we can consider listing it.</w:t>
      </w:r>
    </w:p>
    <w:p xmlns:wp14="http://schemas.microsoft.com/office/word/2010/wordml" w:rsidP="0E4BA791" w14:paraId="798B1514" wp14:textId="77777777">
      <w:pPr>
        <w:pStyle w:val="Body"/>
        <w:numPr>
          <w:ilvl w:val="0"/>
          <w:numId w:val="18"/>
        </w:numPr>
        <w:spacing w:line="240" w:lineRule="auto"/>
        <w:jc w:val="both"/>
        <w:rPr>
          <w:rFonts w:ascii="Helvetica Neue" w:hAnsi="Helvetica Neue" w:eastAsia="Helvetica Neue" w:cs="Helvetica Neue"/>
          <w:b w:val="0"/>
          <w:bCs w:val="0"/>
          <w:i w:val="0"/>
          <w:iCs w:val="0"/>
          <w:color w:val="000000" w:themeColor="text1" w:themeTint="FF" w:themeShade="FF"/>
          <w:sz w:val="24"/>
          <w:szCs w:val="24"/>
          <w:vertAlign w:val="baseline"/>
          <w:lang w:val="en-US"/>
        </w:rPr>
      </w:pPr>
      <w:r w:rsidRPr="0E4BA791" w:rsidR="3B39B29A">
        <w:rPr>
          <w:rFonts w:ascii="Helvetica Neue" w:hAnsi="Helvetica Neue" w:eastAsia="Helvetica Neue" w:cs="Helvetica Neue"/>
          <w:sz w:val="24"/>
          <w:szCs w:val="24"/>
          <w:lang w:val="en-US"/>
        </w:rPr>
        <w:t>Period of Record Start Date, Period of Record End Date</w:t>
      </w:r>
    </w:p>
    <w:p xmlns:wp14="http://schemas.microsoft.com/office/word/2010/wordml" w:rsidP="0E4BA791" w14:paraId="5F0A91A0" wp14:textId="77777777">
      <w:pPr>
        <w:pStyle w:val="Body"/>
        <w:numPr>
          <w:ilvl w:val="1"/>
          <w:numId w:val="18"/>
        </w:numPr>
        <w:spacing w:line="240" w:lineRule="auto"/>
        <w:jc w:val="both"/>
        <w:rPr>
          <w:rFonts w:ascii="Helvetica Neue" w:hAnsi="Helvetica Neue" w:eastAsia="Helvetica Neue" w:cs="Helvetica Neue"/>
          <w:b w:val="0"/>
          <w:bCs w:val="0"/>
          <w:i w:val="0"/>
          <w:iCs w:val="0"/>
          <w:color w:val="000000" w:themeColor="text1" w:themeTint="FF" w:themeShade="FF"/>
          <w:sz w:val="24"/>
          <w:szCs w:val="24"/>
          <w:vertAlign w:val="baseline"/>
          <w:lang w:val="en-US"/>
        </w:rPr>
      </w:pPr>
      <w:r w:rsidRPr="0E4BA791" w:rsidR="3B39B29A">
        <w:rPr>
          <w:rFonts w:ascii="Helvetica Neue" w:hAnsi="Helvetica Neue" w:eastAsia="Helvetica Neue" w:cs="Helvetica Neue"/>
          <w:sz w:val="24"/>
          <w:szCs w:val="24"/>
          <w:lang w:val="en-US"/>
        </w:rPr>
        <w:t>Make this more general by just listing year instead of exact date? Is there a reason to keep the date?</w:t>
      </w:r>
    </w:p>
    <w:p xmlns:wp14="http://schemas.microsoft.com/office/word/2010/wordml" w:rsidP="0E4BA791" w14:paraId="53478F00" wp14:textId="77777777">
      <w:pPr>
        <w:pStyle w:val="Body"/>
        <w:numPr>
          <w:ilvl w:val="1"/>
          <w:numId w:val="18"/>
        </w:numPr>
        <w:spacing w:line="240" w:lineRule="auto"/>
        <w:jc w:val="both"/>
        <w:rPr>
          <w:rFonts w:ascii="Helvetica Neue" w:hAnsi="Helvetica Neue" w:eastAsia="Helvetica Neue" w:cs="Helvetica Neue"/>
          <w:b w:val="0"/>
          <w:bCs w:val="0"/>
          <w:i w:val="0"/>
          <w:iCs w:val="0"/>
          <w:color w:val="000000" w:themeColor="text1" w:themeTint="FF" w:themeShade="FF"/>
          <w:sz w:val="24"/>
          <w:szCs w:val="24"/>
          <w:vertAlign w:val="baseline"/>
          <w:lang w:val="en-US"/>
        </w:rPr>
      </w:pPr>
      <w:r w:rsidRPr="0E4BA791" w:rsidR="3B39B29A">
        <w:rPr>
          <w:rFonts w:ascii="Helvetica Neue" w:hAnsi="Helvetica Neue" w:eastAsia="Helvetica Neue" w:cs="Helvetica Neue"/>
          <w:sz w:val="24"/>
          <w:szCs w:val="24"/>
          <w:lang w:val="en-US"/>
        </w:rPr>
        <w:t xml:space="preserve">Look into why some are listed as </w:t>
      </w:r>
      <w:r w:rsidRPr="0E4BA791" w:rsidR="3B39B29A">
        <w:rPr>
          <w:rFonts w:ascii="Helvetica Neue" w:hAnsi="Helvetica Neue" w:eastAsia="Helvetica Neue" w:cs="Helvetica Neue"/>
          <w:sz w:val="24"/>
          <w:szCs w:val="24"/>
          <w:lang w:val="en-US"/>
        </w:rPr>
        <w:t>“</w:t>
      </w:r>
      <w:r w:rsidRPr="0E4BA791" w:rsidR="3B39B29A">
        <w:rPr>
          <w:rFonts w:ascii="Helvetica Neue" w:hAnsi="Helvetica Neue" w:eastAsia="Helvetica Neue" w:cs="Helvetica Neue"/>
          <w:sz w:val="24"/>
          <w:szCs w:val="24"/>
          <w:lang w:val="en-US"/>
        </w:rPr>
        <w:t>various</w:t>
      </w:r>
      <w:r w:rsidRPr="0E4BA791" w:rsidR="3B39B29A">
        <w:rPr>
          <w:rFonts w:ascii="Helvetica Neue" w:hAnsi="Helvetica Neue" w:eastAsia="Helvetica Neue" w:cs="Helvetica Neue"/>
          <w:sz w:val="24"/>
          <w:szCs w:val="24"/>
          <w:lang w:val="en-US"/>
        </w:rPr>
        <w:t xml:space="preserve">” </w:t>
      </w:r>
      <w:r w:rsidRPr="0E4BA791" w:rsidR="3B39B29A">
        <w:rPr>
          <w:rFonts w:ascii="Helvetica Neue" w:hAnsi="Helvetica Neue" w:eastAsia="Helvetica Neue" w:cs="Helvetica Neue"/>
          <w:sz w:val="24"/>
          <w:szCs w:val="24"/>
          <w:lang w:val="en-US"/>
        </w:rPr>
        <w:t xml:space="preserve">or </w:t>
      </w:r>
      <w:r w:rsidRPr="0E4BA791" w:rsidR="3B39B29A">
        <w:rPr>
          <w:rFonts w:ascii="Helvetica Neue" w:hAnsi="Helvetica Neue" w:eastAsia="Helvetica Neue" w:cs="Helvetica Neue"/>
          <w:sz w:val="24"/>
          <w:szCs w:val="24"/>
          <w:lang w:val="en-US"/>
        </w:rPr>
        <w:t>“</w:t>
      </w:r>
      <w:r w:rsidRPr="0E4BA791" w:rsidR="3B39B29A">
        <w:rPr>
          <w:rFonts w:ascii="Helvetica Neue" w:hAnsi="Helvetica Neue" w:eastAsia="Helvetica Neue" w:cs="Helvetica Neue"/>
          <w:sz w:val="24"/>
          <w:szCs w:val="24"/>
          <w:lang w:val="en-US"/>
        </w:rPr>
        <w:t>unknown.</w:t>
      </w:r>
      <w:r w:rsidRPr="0E4BA791" w:rsidR="3B39B29A">
        <w:rPr>
          <w:rFonts w:ascii="Helvetica Neue" w:hAnsi="Helvetica Neue" w:eastAsia="Helvetica Neue" w:cs="Helvetica Neue"/>
          <w:sz w:val="24"/>
          <w:szCs w:val="24"/>
          <w:lang w:val="en-US"/>
        </w:rPr>
        <w:t xml:space="preserve">” </w:t>
      </w:r>
      <w:r w:rsidRPr="0E4BA791" w:rsidR="3B39B29A">
        <w:rPr>
          <w:rFonts w:ascii="Helvetica Neue" w:hAnsi="Helvetica Neue" w:eastAsia="Helvetica Neue" w:cs="Helvetica Neue"/>
          <w:sz w:val="24"/>
          <w:szCs w:val="24"/>
          <w:lang w:val="en-US"/>
        </w:rPr>
        <w:t>How can we be more specific?</w:t>
      </w:r>
    </w:p>
    <w:p xmlns:wp14="http://schemas.microsoft.com/office/word/2010/wordml" w:rsidP="0E4BA791" w14:paraId="42EC0DE9" wp14:textId="77777777">
      <w:pPr>
        <w:pStyle w:val="Body"/>
        <w:numPr>
          <w:ilvl w:val="0"/>
          <w:numId w:val="19"/>
        </w:numPr>
        <w:spacing w:line="240" w:lineRule="auto"/>
        <w:jc w:val="both"/>
        <w:rPr>
          <w:rFonts w:ascii="Helvetica Neue" w:hAnsi="Helvetica Neue" w:eastAsia="Helvetica Neue" w:cs="Helvetica Neue"/>
          <w:b w:val="0"/>
          <w:bCs w:val="0"/>
          <w:i w:val="0"/>
          <w:iCs w:val="0"/>
          <w:color w:val="000000" w:themeColor="text1" w:themeTint="FF" w:themeShade="FF"/>
          <w:sz w:val="24"/>
          <w:szCs w:val="24"/>
          <w:vertAlign w:val="baseline"/>
          <w:lang w:val="en-US"/>
        </w:rPr>
      </w:pPr>
      <w:r w:rsidRPr="0E4BA791" w:rsidR="3B39B29A">
        <w:rPr>
          <w:rFonts w:ascii="Helvetica Neue" w:hAnsi="Helvetica Neue" w:eastAsia="Helvetica Neue" w:cs="Helvetica Neue"/>
          <w:sz w:val="24"/>
          <w:szCs w:val="24"/>
          <w:lang w:val="en-US"/>
        </w:rPr>
        <w:t>Fall Line</w:t>
      </w:r>
    </w:p>
    <w:p xmlns:wp14="http://schemas.microsoft.com/office/word/2010/wordml" w:rsidP="0E4BA791" w14:paraId="0B5FC220" wp14:textId="77777777">
      <w:pPr>
        <w:pStyle w:val="Body"/>
        <w:numPr>
          <w:ilvl w:val="1"/>
          <w:numId w:val="19"/>
        </w:numPr>
        <w:spacing w:line="240" w:lineRule="auto"/>
        <w:jc w:val="both"/>
        <w:rPr>
          <w:rFonts w:ascii="Helvetica Neue" w:hAnsi="Helvetica Neue" w:eastAsia="Helvetica Neue" w:cs="Helvetica Neue"/>
          <w:b w:val="0"/>
          <w:bCs w:val="0"/>
          <w:i w:val="0"/>
          <w:iCs w:val="0"/>
          <w:color w:val="000000" w:themeColor="text1" w:themeTint="FF" w:themeShade="FF"/>
          <w:sz w:val="24"/>
          <w:szCs w:val="24"/>
          <w:vertAlign w:val="baseline"/>
          <w:lang w:val="en-US"/>
        </w:rPr>
      </w:pPr>
      <w:r w:rsidRPr="0E4BA791" w:rsidR="3B39B29A">
        <w:rPr>
          <w:rFonts w:ascii="Helvetica Neue" w:hAnsi="Helvetica Neue" w:eastAsia="Helvetica Neue" w:cs="Helvetica Neue"/>
          <w:sz w:val="24"/>
          <w:szCs w:val="24"/>
          <w:lang w:val="en-US"/>
        </w:rPr>
        <w:t xml:space="preserve">Change A to </w:t>
      </w:r>
      <w:r w:rsidRPr="0E4BA791" w:rsidR="3B39B29A">
        <w:rPr>
          <w:rFonts w:ascii="Helvetica Neue" w:hAnsi="Helvetica Neue" w:eastAsia="Helvetica Neue" w:cs="Helvetica Neue"/>
          <w:sz w:val="24"/>
          <w:szCs w:val="24"/>
          <w:lang w:val="en-US"/>
        </w:rPr>
        <w:t>“</w:t>
      </w:r>
      <w:r w:rsidRPr="0E4BA791" w:rsidR="3B39B29A">
        <w:rPr>
          <w:rFonts w:ascii="Helvetica Neue" w:hAnsi="Helvetica Neue" w:eastAsia="Helvetica Neue" w:cs="Helvetica Neue"/>
          <w:sz w:val="24"/>
          <w:szCs w:val="24"/>
          <w:lang w:val="en-US"/>
        </w:rPr>
        <w:t>Above</w:t>
      </w:r>
      <w:r w:rsidRPr="0E4BA791" w:rsidR="3B39B29A">
        <w:rPr>
          <w:rFonts w:ascii="Helvetica Neue" w:hAnsi="Helvetica Neue" w:eastAsia="Helvetica Neue" w:cs="Helvetica Neue"/>
          <w:sz w:val="24"/>
          <w:szCs w:val="24"/>
          <w:lang w:val="en-US"/>
        </w:rPr>
        <w:t>”</w:t>
      </w:r>
      <w:r w:rsidRPr="0E4BA791" w:rsidR="3B39B29A">
        <w:rPr>
          <w:rFonts w:ascii="Helvetica Neue" w:hAnsi="Helvetica Neue" w:eastAsia="Helvetica Neue" w:cs="Helvetica Neue"/>
          <w:sz w:val="24"/>
          <w:szCs w:val="24"/>
          <w:lang w:val="en-US"/>
        </w:rPr>
        <w:t xml:space="preserve">; B to </w:t>
      </w:r>
      <w:r w:rsidRPr="0E4BA791" w:rsidR="3B39B29A">
        <w:rPr>
          <w:rFonts w:ascii="Helvetica Neue" w:hAnsi="Helvetica Neue" w:eastAsia="Helvetica Neue" w:cs="Helvetica Neue"/>
          <w:sz w:val="24"/>
          <w:szCs w:val="24"/>
          <w:lang w:val="en-US"/>
        </w:rPr>
        <w:t>“</w:t>
      </w:r>
      <w:r w:rsidRPr="0E4BA791" w:rsidR="3B39B29A">
        <w:rPr>
          <w:rFonts w:ascii="Helvetica Neue" w:hAnsi="Helvetica Neue" w:eastAsia="Helvetica Neue" w:cs="Helvetica Neue"/>
          <w:sz w:val="24"/>
          <w:szCs w:val="24"/>
          <w:lang w:val="en-US"/>
        </w:rPr>
        <w:t>Below"</w:t>
      </w:r>
    </w:p>
    <w:p xmlns:wp14="http://schemas.microsoft.com/office/word/2010/wordml" w:rsidP="0E4BA791" w14:paraId="2E070FDF" wp14:textId="77777777">
      <w:pPr>
        <w:pStyle w:val="Body"/>
        <w:numPr>
          <w:ilvl w:val="1"/>
          <w:numId w:val="19"/>
        </w:numPr>
        <w:spacing w:line="240" w:lineRule="auto"/>
        <w:jc w:val="both"/>
        <w:rPr>
          <w:rFonts w:ascii="Helvetica Neue" w:hAnsi="Helvetica Neue" w:eastAsia="Helvetica Neue" w:cs="Helvetica Neue"/>
          <w:b w:val="0"/>
          <w:bCs w:val="0"/>
          <w:i w:val="0"/>
          <w:iCs w:val="0"/>
          <w:color w:val="000000" w:themeColor="text1" w:themeTint="FF" w:themeShade="FF"/>
          <w:sz w:val="24"/>
          <w:szCs w:val="24"/>
          <w:vertAlign w:val="baseline"/>
          <w:lang w:val="en-US"/>
        </w:rPr>
      </w:pPr>
      <w:r w:rsidRPr="0E4BA791" w:rsidR="3B39B29A">
        <w:rPr>
          <w:rFonts w:ascii="Helvetica Neue" w:hAnsi="Helvetica Neue" w:eastAsia="Helvetica Neue" w:cs="Helvetica Neue"/>
          <w:sz w:val="24"/>
          <w:szCs w:val="24"/>
          <w:lang w:val="en-US"/>
        </w:rPr>
        <w:t xml:space="preserve">What is </w:t>
      </w:r>
      <w:r w:rsidRPr="0E4BA791" w:rsidR="3B39B29A">
        <w:rPr>
          <w:rFonts w:ascii="Helvetica Neue" w:hAnsi="Helvetica Neue" w:eastAsia="Helvetica Neue" w:cs="Helvetica Neue"/>
          <w:sz w:val="24"/>
          <w:szCs w:val="24"/>
          <w:lang w:val="en-US"/>
        </w:rPr>
        <w:t>“</w:t>
      </w:r>
      <w:r w:rsidRPr="0E4BA791" w:rsidR="3B39B29A">
        <w:rPr>
          <w:rFonts w:ascii="Helvetica Neue" w:hAnsi="Helvetica Neue" w:eastAsia="Helvetica Neue" w:cs="Helvetica Neue"/>
          <w:sz w:val="24"/>
          <w:szCs w:val="24"/>
          <w:lang w:val="en-US"/>
        </w:rPr>
        <w:t>C</w:t>
      </w:r>
      <w:r w:rsidRPr="0E4BA791" w:rsidR="3B39B29A">
        <w:rPr>
          <w:rFonts w:ascii="Helvetica Neue" w:hAnsi="Helvetica Neue" w:eastAsia="Helvetica Neue" w:cs="Helvetica Neue"/>
          <w:sz w:val="24"/>
          <w:szCs w:val="24"/>
          <w:lang w:val="en-US"/>
        </w:rPr>
        <w:t xml:space="preserve">” </w:t>
      </w:r>
      <w:r w:rsidRPr="0E4BA791" w:rsidR="3B39B29A">
        <w:rPr>
          <w:rFonts w:ascii="Helvetica Neue" w:hAnsi="Helvetica Neue" w:eastAsia="Helvetica Neue" w:cs="Helvetica Neue"/>
          <w:sz w:val="24"/>
          <w:szCs w:val="24"/>
          <w:lang w:val="en-US"/>
        </w:rPr>
        <w:t xml:space="preserve">for? Both above and below? If so, change to </w:t>
      </w:r>
      <w:r w:rsidRPr="0E4BA791" w:rsidR="3B39B29A">
        <w:rPr>
          <w:rFonts w:ascii="Helvetica Neue" w:hAnsi="Helvetica Neue" w:eastAsia="Helvetica Neue" w:cs="Helvetica Neue"/>
          <w:sz w:val="24"/>
          <w:szCs w:val="24"/>
          <w:lang w:val="en-US"/>
        </w:rPr>
        <w:t>“</w:t>
      </w:r>
      <w:r w:rsidRPr="0E4BA791" w:rsidR="3B39B29A">
        <w:rPr>
          <w:rFonts w:ascii="Helvetica Neue" w:hAnsi="Helvetica Neue" w:eastAsia="Helvetica Neue" w:cs="Helvetica Neue"/>
          <w:sz w:val="24"/>
          <w:szCs w:val="24"/>
          <w:lang w:val="en-US"/>
        </w:rPr>
        <w:t>Both</w:t>
      </w:r>
      <w:r w:rsidRPr="0E4BA791" w:rsidR="3B39B29A">
        <w:rPr>
          <w:rFonts w:ascii="Helvetica Neue" w:hAnsi="Helvetica Neue" w:eastAsia="Helvetica Neue" w:cs="Helvetica Neue"/>
          <w:sz w:val="24"/>
          <w:szCs w:val="24"/>
          <w:lang w:val="en-US"/>
        </w:rPr>
        <w:t>”</w:t>
      </w:r>
    </w:p>
    <w:p xmlns:wp14="http://schemas.microsoft.com/office/word/2010/wordml" w:rsidP="0E4BA791" w14:paraId="432BC606" wp14:textId="77777777">
      <w:pPr>
        <w:pStyle w:val="Body"/>
        <w:numPr>
          <w:ilvl w:val="1"/>
          <w:numId w:val="19"/>
        </w:numPr>
        <w:spacing w:line="240" w:lineRule="auto"/>
        <w:jc w:val="both"/>
        <w:rPr>
          <w:rFonts w:ascii="Helvetica Neue" w:hAnsi="Helvetica Neue" w:eastAsia="Helvetica Neue" w:cs="Helvetica Neue"/>
          <w:b w:val="0"/>
          <w:bCs w:val="0"/>
          <w:i w:val="0"/>
          <w:iCs w:val="0"/>
          <w:color w:val="000000" w:themeColor="text1" w:themeTint="FF" w:themeShade="FF"/>
          <w:sz w:val="24"/>
          <w:szCs w:val="24"/>
          <w:vertAlign w:val="baseline"/>
          <w:lang w:val="en-US"/>
        </w:rPr>
      </w:pPr>
      <w:r w:rsidRPr="0E4BA791" w:rsidR="3B39B29A">
        <w:rPr>
          <w:rFonts w:ascii="Helvetica Neue" w:hAnsi="Helvetica Neue" w:eastAsia="Helvetica Neue" w:cs="Helvetica Neue"/>
          <w:sz w:val="24"/>
          <w:szCs w:val="24"/>
          <w:lang w:val="en-US"/>
        </w:rPr>
        <w:t xml:space="preserve">Review sources for location of data collection, verify or add </w:t>
      </w:r>
      <w:r w:rsidRPr="0E4BA791" w:rsidR="3B39B29A">
        <w:rPr>
          <w:rFonts w:ascii="Helvetica Neue" w:hAnsi="Helvetica Neue" w:eastAsia="Helvetica Neue" w:cs="Helvetica Neue"/>
          <w:sz w:val="24"/>
          <w:szCs w:val="24"/>
          <w:lang w:val="en-US"/>
        </w:rPr>
        <w:t>“</w:t>
      </w:r>
      <w:r w:rsidRPr="0E4BA791" w:rsidR="3B39B29A">
        <w:rPr>
          <w:rFonts w:ascii="Helvetica Neue" w:hAnsi="Helvetica Neue" w:eastAsia="Helvetica Neue" w:cs="Helvetica Neue"/>
          <w:sz w:val="24"/>
          <w:szCs w:val="24"/>
          <w:lang w:val="en-US"/>
        </w:rPr>
        <w:t>Above</w:t>
      </w:r>
      <w:r w:rsidRPr="0E4BA791" w:rsidR="3B39B29A">
        <w:rPr>
          <w:rFonts w:ascii="Helvetica Neue" w:hAnsi="Helvetica Neue" w:eastAsia="Helvetica Neue" w:cs="Helvetica Neue"/>
          <w:sz w:val="24"/>
          <w:szCs w:val="24"/>
          <w:lang w:val="en-US"/>
        </w:rPr>
        <w:t>”</w:t>
      </w:r>
      <w:r w:rsidRPr="0E4BA791" w:rsidR="3B39B29A">
        <w:rPr>
          <w:rFonts w:ascii="Helvetica Neue" w:hAnsi="Helvetica Neue" w:eastAsia="Helvetica Neue" w:cs="Helvetica Neue"/>
          <w:sz w:val="24"/>
          <w:szCs w:val="24"/>
          <w:lang w:val="en-US"/>
        </w:rPr>
        <w:t xml:space="preserve">, </w:t>
      </w:r>
      <w:r w:rsidRPr="0E4BA791" w:rsidR="3B39B29A">
        <w:rPr>
          <w:rFonts w:ascii="Helvetica Neue" w:hAnsi="Helvetica Neue" w:eastAsia="Helvetica Neue" w:cs="Helvetica Neue"/>
          <w:sz w:val="24"/>
          <w:szCs w:val="24"/>
          <w:lang w:val="en-US"/>
        </w:rPr>
        <w:t>“</w:t>
      </w:r>
      <w:r w:rsidRPr="0E4BA791" w:rsidR="3B39B29A">
        <w:rPr>
          <w:rFonts w:ascii="Helvetica Neue" w:hAnsi="Helvetica Neue" w:eastAsia="Helvetica Neue" w:cs="Helvetica Neue"/>
          <w:sz w:val="24"/>
          <w:szCs w:val="24"/>
          <w:lang w:val="en-US"/>
        </w:rPr>
        <w:t>Below</w:t>
      </w:r>
      <w:r w:rsidRPr="0E4BA791" w:rsidR="3B39B29A">
        <w:rPr>
          <w:rFonts w:ascii="Helvetica Neue" w:hAnsi="Helvetica Neue" w:eastAsia="Helvetica Neue" w:cs="Helvetica Neue"/>
          <w:sz w:val="24"/>
          <w:szCs w:val="24"/>
          <w:lang w:val="en-US"/>
        </w:rPr>
        <w:t>”</w:t>
      </w:r>
      <w:r w:rsidRPr="0E4BA791" w:rsidR="3B39B29A">
        <w:rPr>
          <w:rFonts w:ascii="Helvetica Neue" w:hAnsi="Helvetica Neue" w:eastAsia="Helvetica Neue" w:cs="Helvetica Neue"/>
          <w:sz w:val="24"/>
          <w:szCs w:val="24"/>
          <w:lang w:val="en-US"/>
        </w:rPr>
        <w:t xml:space="preserve">, or </w:t>
      </w:r>
      <w:r w:rsidRPr="0E4BA791" w:rsidR="3B39B29A">
        <w:rPr>
          <w:rFonts w:ascii="Helvetica Neue" w:hAnsi="Helvetica Neue" w:eastAsia="Helvetica Neue" w:cs="Helvetica Neue"/>
          <w:sz w:val="24"/>
          <w:szCs w:val="24"/>
          <w:lang w:val="en-US"/>
        </w:rPr>
        <w:t>“</w:t>
      </w:r>
      <w:r w:rsidRPr="0E4BA791" w:rsidR="3B39B29A">
        <w:rPr>
          <w:rFonts w:ascii="Helvetica Neue" w:hAnsi="Helvetica Neue" w:eastAsia="Helvetica Neue" w:cs="Helvetica Neue"/>
          <w:sz w:val="24"/>
          <w:szCs w:val="24"/>
          <w:lang w:val="en-US"/>
        </w:rPr>
        <w:t>Both.</w:t>
      </w:r>
      <w:r w:rsidRPr="0E4BA791" w:rsidR="3B39B29A">
        <w:rPr>
          <w:rFonts w:ascii="Helvetica Neue" w:hAnsi="Helvetica Neue" w:eastAsia="Helvetica Neue" w:cs="Helvetica Neue"/>
          <w:sz w:val="24"/>
          <w:szCs w:val="24"/>
          <w:lang w:val="en-US"/>
        </w:rPr>
        <w:t xml:space="preserve">” </w:t>
      </w:r>
      <w:r w:rsidRPr="0E4BA791" w:rsidR="3B39B29A">
        <w:rPr>
          <w:rFonts w:ascii="Helvetica Neue" w:hAnsi="Helvetica Neue" w:eastAsia="Helvetica Neue" w:cs="Helvetica Neue"/>
          <w:sz w:val="24"/>
          <w:szCs w:val="24"/>
          <w:lang w:val="en-US"/>
        </w:rPr>
        <w:t>There should not be any blank entries.</w:t>
      </w:r>
    </w:p>
    <w:p xmlns:wp14="http://schemas.microsoft.com/office/word/2010/wordml" w:rsidP="0E4BA791" w14:paraId="58E0BA4E" wp14:textId="77777777">
      <w:pPr>
        <w:pStyle w:val="Body"/>
        <w:numPr>
          <w:ilvl w:val="0"/>
          <w:numId w:val="20"/>
        </w:numPr>
        <w:spacing w:line="240" w:lineRule="auto"/>
        <w:jc w:val="both"/>
        <w:rPr>
          <w:rFonts w:ascii="Helvetica Neue" w:hAnsi="Helvetica Neue" w:eastAsia="Helvetica Neue" w:cs="Helvetica Neue"/>
          <w:b w:val="0"/>
          <w:bCs w:val="0"/>
          <w:i w:val="0"/>
          <w:iCs w:val="0"/>
          <w:color w:val="000000" w:themeColor="text1" w:themeTint="FF" w:themeShade="FF"/>
          <w:sz w:val="24"/>
          <w:szCs w:val="24"/>
          <w:vertAlign w:val="baseline"/>
          <w:lang w:val="en-US"/>
        </w:rPr>
      </w:pPr>
      <w:r w:rsidRPr="0E4BA791" w:rsidR="3B39B29A">
        <w:rPr>
          <w:rFonts w:ascii="Helvetica Neue" w:hAnsi="Helvetica Neue" w:eastAsia="Helvetica Neue" w:cs="Helvetica Neue"/>
          <w:sz w:val="24"/>
          <w:szCs w:val="24"/>
          <w:lang w:val="en-US"/>
        </w:rPr>
        <w:t>Lat Long</w:t>
      </w:r>
    </w:p>
    <w:p xmlns:wp14="http://schemas.microsoft.com/office/word/2010/wordml" w:rsidP="0E4BA791" w14:paraId="46F2463A" wp14:textId="77777777">
      <w:pPr>
        <w:pStyle w:val="Body"/>
        <w:numPr>
          <w:ilvl w:val="1"/>
          <w:numId w:val="20"/>
        </w:numPr>
        <w:spacing w:line="240" w:lineRule="auto"/>
        <w:jc w:val="both"/>
        <w:rPr>
          <w:rFonts w:ascii="Helvetica Neue" w:hAnsi="Helvetica Neue" w:eastAsia="Helvetica Neue" w:cs="Helvetica Neue"/>
          <w:b w:val="0"/>
          <w:bCs w:val="0"/>
          <w:i w:val="0"/>
          <w:iCs w:val="0"/>
          <w:color w:val="000000" w:themeColor="text1" w:themeTint="FF" w:themeShade="FF"/>
          <w:sz w:val="24"/>
          <w:szCs w:val="24"/>
          <w:vertAlign w:val="baseline"/>
          <w:lang w:val="en-US"/>
        </w:rPr>
      </w:pPr>
      <w:r w:rsidRPr="0E4BA791" w:rsidR="3B39B29A">
        <w:rPr>
          <w:rFonts w:ascii="Helvetica Neue" w:hAnsi="Helvetica Neue" w:eastAsia="Helvetica Neue" w:cs="Helvetica Neue"/>
          <w:sz w:val="24"/>
          <w:szCs w:val="24"/>
          <w:lang w:val="en-US"/>
        </w:rPr>
        <w:t>Suggest hiding this column in the public version</w:t>
      </w:r>
    </w:p>
    <w:p xmlns:wp14="http://schemas.microsoft.com/office/word/2010/wordml" w:rsidP="0E4BA791" w14:paraId="6B4B731A" wp14:textId="77777777">
      <w:pPr>
        <w:pStyle w:val="Body"/>
        <w:numPr>
          <w:ilvl w:val="1"/>
          <w:numId w:val="20"/>
        </w:numPr>
        <w:spacing w:line="240" w:lineRule="auto"/>
        <w:jc w:val="both"/>
        <w:rPr>
          <w:rFonts w:ascii="Helvetica Neue" w:hAnsi="Helvetica Neue" w:eastAsia="Helvetica Neue" w:cs="Helvetica Neue"/>
          <w:b w:val="0"/>
          <w:bCs w:val="0"/>
          <w:i w:val="0"/>
          <w:iCs w:val="0"/>
          <w:color w:val="000000" w:themeColor="text1" w:themeTint="FF" w:themeShade="FF"/>
          <w:sz w:val="24"/>
          <w:szCs w:val="24"/>
          <w:vertAlign w:val="baseline"/>
          <w:lang w:val="en-US"/>
        </w:rPr>
      </w:pPr>
      <w:r w:rsidRPr="0E4BA791" w:rsidR="3B39B29A">
        <w:rPr>
          <w:rFonts w:ascii="Helvetica Neue" w:hAnsi="Helvetica Neue" w:eastAsia="Helvetica Neue" w:cs="Helvetica Neue"/>
          <w:sz w:val="24"/>
          <w:szCs w:val="24"/>
          <w:lang w:val="en-US"/>
        </w:rPr>
        <w:t xml:space="preserve">If keeping, change heading to </w:t>
      </w:r>
      <w:r w:rsidRPr="0E4BA791" w:rsidR="3B39B29A">
        <w:rPr>
          <w:rFonts w:ascii="Helvetica Neue" w:hAnsi="Helvetica Neue" w:eastAsia="Helvetica Neue" w:cs="Helvetica Neue"/>
          <w:sz w:val="24"/>
          <w:szCs w:val="24"/>
          <w:lang w:val="ar-SA" w:bidi="ar-SA"/>
        </w:rPr>
        <w:t>“</w:t>
      </w:r>
      <w:r w:rsidRPr="0E4BA791" w:rsidR="3B39B29A">
        <w:rPr>
          <w:rFonts w:ascii="Helvetica Neue" w:hAnsi="Helvetica Neue" w:eastAsia="Helvetica Neue" w:cs="Helvetica Neue"/>
          <w:sz w:val="24"/>
          <w:szCs w:val="24"/>
          <w:lang w:val="en-US"/>
        </w:rPr>
        <w:t>Lat Long Available.</w:t>
      </w:r>
      <w:r w:rsidRPr="0E4BA791" w:rsidR="3B39B29A">
        <w:rPr>
          <w:rFonts w:ascii="Helvetica Neue" w:hAnsi="Helvetica Neue" w:eastAsia="Helvetica Neue" w:cs="Helvetica Neue"/>
          <w:sz w:val="24"/>
          <w:szCs w:val="24"/>
        </w:rPr>
        <w:t>”</w:t>
      </w:r>
    </w:p>
    <w:p xmlns:wp14="http://schemas.microsoft.com/office/word/2010/wordml" w:rsidP="0E4BA791" w14:paraId="34BE36D9" wp14:textId="77777777">
      <w:pPr>
        <w:pStyle w:val="Body"/>
        <w:numPr>
          <w:ilvl w:val="0"/>
          <w:numId w:val="21"/>
        </w:numPr>
        <w:spacing w:line="240" w:lineRule="auto"/>
        <w:jc w:val="both"/>
        <w:rPr>
          <w:rFonts w:ascii="Helvetica Neue" w:hAnsi="Helvetica Neue" w:eastAsia="Helvetica Neue" w:cs="Helvetica Neue"/>
          <w:b w:val="0"/>
          <w:bCs w:val="0"/>
          <w:i w:val="0"/>
          <w:iCs w:val="0"/>
          <w:color w:val="000000" w:themeColor="text1" w:themeTint="FF" w:themeShade="FF"/>
          <w:sz w:val="24"/>
          <w:szCs w:val="24"/>
          <w:vertAlign w:val="baseline"/>
          <w:lang w:val="en-US"/>
        </w:rPr>
      </w:pPr>
      <w:r w:rsidRPr="0E4BA791" w:rsidR="3B39B29A">
        <w:rPr>
          <w:rFonts w:ascii="Helvetica Neue" w:hAnsi="Helvetica Neue" w:eastAsia="Helvetica Neue" w:cs="Helvetica Neue"/>
          <w:sz w:val="24"/>
          <w:szCs w:val="24"/>
          <w:lang w:val="en-US"/>
        </w:rPr>
        <w:t>Frequency Sampled</w:t>
      </w:r>
    </w:p>
    <w:p xmlns:wp14="http://schemas.microsoft.com/office/word/2010/wordml" w:rsidP="0E4BA791" w14:paraId="0AB2C724" wp14:textId="77777777">
      <w:pPr>
        <w:pStyle w:val="Body"/>
        <w:numPr>
          <w:ilvl w:val="1"/>
          <w:numId w:val="21"/>
        </w:numPr>
        <w:spacing w:line="240" w:lineRule="auto"/>
        <w:jc w:val="both"/>
        <w:rPr>
          <w:rFonts w:ascii="Helvetica Neue" w:hAnsi="Helvetica Neue" w:eastAsia="Helvetica Neue" w:cs="Helvetica Neue"/>
          <w:b w:val="0"/>
          <w:bCs w:val="0"/>
          <w:i w:val="0"/>
          <w:iCs w:val="0"/>
          <w:color w:val="000000" w:themeColor="text1" w:themeTint="FF" w:themeShade="FF"/>
          <w:sz w:val="24"/>
          <w:szCs w:val="24"/>
          <w:vertAlign w:val="baseline"/>
          <w:lang w:val="en-US"/>
        </w:rPr>
      </w:pPr>
      <w:r w:rsidRPr="0E4BA791" w:rsidR="3B39B29A">
        <w:rPr>
          <w:rFonts w:ascii="Helvetica Neue" w:hAnsi="Helvetica Neue" w:eastAsia="Helvetica Neue" w:cs="Helvetica Neue"/>
          <w:sz w:val="24"/>
          <w:szCs w:val="24"/>
          <w:lang w:val="en-US"/>
        </w:rPr>
        <w:t xml:space="preserve">Check the ones listed as </w:t>
      </w:r>
      <w:r w:rsidRPr="0E4BA791" w:rsidR="3B39B29A">
        <w:rPr>
          <w:rFonts w:ascii="Helvetica Neue" w:hAnsi="Helvetica Neue" w:eastAsia="Helvetica Neue" w:cs="Helvetica Neue"/>
          <w:sz w:val="24"/>
          <w:szCs w:val="24"/>
          <w:lang w:val="en-US"/>
        </w:rPr>
        <w:t>“</w:t>
      </w:r>
      <w:r w:rsidRPr="0E4BA791" w:rsidR="3B39B29A">
        <w:rPr>
          <w:rFonts w:ascii="Helvetica Neue" w:hAnsi="Helvetica Neue" w:eastAsia="Helvetica Neue" w:cs="Helvetica Neue"/>
          <w:sz w:val="24"/>
          <w:szCs w:val="24"/>
          <w:lang w:val="en-US"/>
        </w:rPr>
        <w:t>Unavailable.</w:t>
      </w:r>
      <w:r w:rsidRPr="0E4BA791" w:rsidR="3B39B29A">
        <w:rPr>
          <w:rFonts w:ascii="Helvetica Neue" w:hAnsi="Helvetica Neue" w:eastAsia="Helvetica Neue" w:cs="Helvetica Neue"/>
          <w:sz w:val="24"/>
          <w:szCs w:val="24"/>
          <w:lang w:val="en-US"/>
        </w:rPr>
        <w:t xml:space="preserve">” </w:t>
      </w:r>
      <w:r w:rsidRPr="0E4BA791" w:rsidR="3B39B29A">
        <w:rPr>
          <w:rFonts w:ascii="Helvetica Neue" w:hAnsi="Helvetica Neue" w:eastAsia="Helvetica Neue" w:cs="Helvetica Neue"/>
          <w:sz w:val="24"/>
          <w:szCs w:val="24"/>
          <w:lang w:val="en-US"/>
        </w:rPr>
        <w:t>Why are they listed this way?</w:t>
      </w:r>
    </w:p>
    <w:p xmlns:wp14="http://schemas.microsoft.com/office/word/2010/wordml" w:rsidP="0E4BA791" w14:paraId="7B2A907E" wp14:textId="77777777">
      <w:pPr>
        <w:pStyle w:val="Body"/>
        <w:numPr>
          <w:ilvl w:val="0"/>
          <w:numId w:val="21"/>
        </w:numPr>
        <w:spacing w:line="240" w:lineRule="auto"/>
        <w:jc w:val="both"/>
        <w:rPr>
          <w:rFonts w:ascii="Helvetica Neue" w:hAnsi="Helvetica Neue" w:eastAsia="Helvetica Neue" w:cs="Helvetica Neue"/>
          <w:b w:val="0"/>
          <w:bCs w:val="0"/>
          <w:i w:val="0"/>
          <w:iCs w:val="0"/>
          <w:color w:val="000000" w:themeColor="text1" w:themeTint="FF" w:themeShade="FF"/>
          <w:sz w:val="24"/>
          <w:szCs w:val="24"/>
          <w:vertAlign w:val="baseline"/>
          <w:lang w:val="en-US"/>
        </w:rPr>
      </w:pPr>
      <w:r w:rsidRPr="0E4BA791" w:rsidR="3B39B29A">
        <w:rPr>
          <w:rFonts w:ascii="Helvetica Neue" w:hAnsi="Helvetica Neue" w:eastAsia="Helvetica Neue" w:cs="Helvetica Neue"/>
          <w:sz w:val="24"/>
          <w:szCs w:val="24"/>
          <w:lang w:val="en-US"/>
        </w:rPr>
        <w:t>Data Type</w:t>
      </w:r>
    </w:p>
    <w:p xmlns:wp14="http://schemas.microsoft.com/office/word/2010/wordml" w:rsidP="0E4BA791" w14:paraId="6AEE217E" wp14:textId="77777777">
      <w:pPr>
        <w:pStyle w:val="Body"/>
        <w:numPr>
          <w:ilvl w:val="1"/>
          <w:numId w:val="21"/>
        </w:numPr>
        <w:spacing w:line="240" w:lineRule="auto"/>
        <w:jc w:val="both"/>
        <w:rPr>
          <w:rFonts w:ascii="Helvetica Neue" w:hAnsi="Helvetica Neue" w:eastAsia="Helvetica Neue" w:cs="Helvetica Neue"/>
          <w:b w:val="0"/>
          <w:bCs w:val="0"/>
          <w:i w:val="0"/>
          <w:iCs w:val="0"/>
          <w:color w:val="000000" w:themeColor="text1" w:themeTint="FF" w:themeShade="FF"/>
          <w:sz w:val="24"/>
          <w:szCs w:val="24"/>
          <w:vertAlign w:val="baseline"/>
          <w:lang w:val="en-US"/>
        </w:rPr>
      </w:pPr>
      <w:r w:rsidRPr="0E4BA791" w:rsidR="3B39B29A">
        <w:rPr>
          <w:rFonts w:ascii="Helvetica Neue" w:hAnsi="Helvetica Neue" w:eastAsia="Helvetica Neue" w:cs="Helvetica Neue"/>
          <w:sz w:val="24"/>
          <w:szCs w:val="24"/>
          <w:lang w:val="en-US"/>
        </w:rPr>
        <w:t>Suggest hiding this column in the public version</w:t>
      </w:r>
    </w:p>
    <w:p xmlns:wp14="http://schemas.microsoft.com/office/word/2010/wordml" w:rsidP="0E4BA791" w14:paraId="502BDA97" wp14:textId="77777777">
      <w:pPr>
        <w:pStyle w:val="Body"/>
        <w:numPr>
          <w:ilvl w:val="0"/>
          <w:numId w:val="21"/>
        </w:numPr>
        <w:spacing w:line="240" w:lineRule="auto"/>
        <w:jc w:val="both"/>
        <w:rPr>
          <w:rFonts w:ascii="Helvetica Neue" w:hAnsi="Helvetica Neue" w:eastAsia="Helvetica Neue" w:cs="Helvetica Neue"/>
          <w:b w:val="0"/>
          <w:bCs w:val="0"/>
          <w:i w:val="0"/>
          <w:iCs w:val="0"/>
          <w:color w:val="000000" w:themeColor="text1" w:themeTint="FF" w:themeShade="FF"/>
          <w:sz w:val="24"/>
          <w:szCs w:val="24"/>
          <w:vertAlign w:val="baseline"/>
          <w:lang w:val="en-US"/>
        </w:rPr>
      </w:pPr>
      <w:r w:rsidRPr="0E4BA791" w:rsidR="3B39B29A">
        <w:rPr>
          <w:rFonts w:ascii="Helvetica Neue" w:hAnsi="Helvetica Neue" w:eastAsia="Helvetica Neue" w:cs="Helvetica Neue"/>
          <w:sz w:val="24"/>
          <w:szCs w:val="24"/>
          <w:lang w:val="en-US"/>
        </w:rPr>
        <w:t>Public or Restricted Data</w:t>
      </w:r>
    </w:p>
    <w:p xmlns:wp14="http://schemas.microsoft.com/office/word/2010/wordml" w:rsidP="0E4BA791" w14:paraId="1A2F5D6E" wp14:textId="77777777">
      <w:pPr>
        <w:pStyle w:val="Body"/>
        <w:numPr>
          <w:ilvl w:val="1"/>
          <w:numId w:val="21"/>
        </w:numPr>
        <w:spacing w:line="240" w:lineRule="auto"/>
        <w:jc w:val="both"/>
        <w:rPr>
          <w:rFonts w:ascii="Helvetica Neue" w:hAnsi="Helvetica Neue" w:eastAsia="Helvetica Neue" w:cs="Helvetica Neue"/>
          <w:b w:val="0"/>
          <w:bCs w:val="0"/>
          <w:i w:val="0"/>
          <w:iCs w:val="0"/>
          <w:color w:val="000000" w:themeColor="text1" w:themeTint="FF" w:themeShade="FF"/>
          <w:sz w:val="24"/>
          <w:szCs w:val="24"/>
          <w:vertAlign w:val="baseline"/>
          <w:lang w:val="en-US"/>
        </w:rPr>
      </w:pPr>
      <w:r w:rsidRPr="0E4BA791" w:rsidR="3B39B29A">
        <w:rPr>
          <w:rFonts w:ascii="Helvetica Neue" w:hAnsi="Helvetica Neue" w:eastAsia="Helvetica Neue" w:cs="Helvetica Neue"/>
          <w:sz w:val="24"/>
          <w:szCs w:val="24"/>
          <w:lang w:val="en-US"/>
        </w:rPr>
        <w:t>Suggest hiding this column in the public version</w:t>
      </w:r>
    </w:p>
    <w:p xmlns:wp14="http://schemas.microsoft.com/office/word/2010/wordml" w:rsidP="0E4BA791" w14:paraId="76159160" wp14:textId="77777777">
      <w:pPr>
        <w:pStyle w:val="Body"/>
        <w:numPr>
          <w:ilvl w:val="0"/>
          <w:numId w:val="21"/>
        </w:numPr>
        <w:spacing w:line="240" w:lineRule="auto"/>
        <w:jc w:val="both"/>
        <w:rPr>
          <w:rFonts w:ascii="Helvetica Neue" w:hAnsi="Helvetica Neue" w:eastAsia="Helvetica Neue" w:cs="Helvetica Neue"/>
          <w:b w:val="0"/>
          <w:bCs w:val="0"/>
          <w:i w:val="0"/>
          <w:iCs w:val="0"/>
          <w:color w:val="000000" w:themeColor="text1" w:themeTint="FF" w:themeShade="FF"/>
          <w:sz w:val="24"/>
          <w:szCs w:val="24"/>
          <w:vertAlign w:val="baseline"/>
          <w:lang w:val="en-US"/>
        </w:rPr>
      </w:pPr>
      <w:r w:rsidRPr="0E4BA791" w:rsidR="3B39B29A">
        <w:rPr>
          <w:rFonts w:ascii="Helvetica Neue" w:hAnsi="Helvetica Neue" w:eastAsia="Helvetica Neue" w:cs="Helvetica Neue"/>
          <w:sz w:val="24"/>
          <w:szCs w:val="24"/>
          <w:lang w:val="en-US"/>
        </w:rPr>
        <w:t>Dataset Fees</w:t>
      </w:r>
    </w:p>
    <w:p xmlns:wp14="http://schemas.microsoft.com/office/word/2010/wordml" w:rsidP="0E4BA791" w14:paraId="507A4B40" wp14:textId="77777777">
      <w:pPr>
        <w:pStyle w:val="Body"/>
        <w:numPr>
          <w:ilvl w:val="1"/>
          <w:numId w:val="21"/>
        </w:numPr>
        <w:spacing w:line="240" w:lineRule="auto"/>
        <w:jc w:val="both"/>
        <w:rPr>
          <w:rFonts w:ascii="Helvetica Neue" w:hAnsi="Helvetica Neue" w:eastAsia="Helvetica Neue" w:cs="Helvetica Neue"/>
          <w:b w:val="0"/>
          <w:bCs w:val="0"/>
          <w:i w:val="0"/>
          <w:iCs w:val="0"/>
          <w:color w:val="000000" w:themeColor="text1" w:themeTint="FF" w:themeShade="FF"/>
          <w:sz w:val="24"/>
          <w:szCs w:val="24"/>
          <w:vertAlign w:val="baseline"/>
          <w:lang w:val="en-US"/>
        </w:rPr>
      </w:pPr>
      <w:r w:rsidRPr="0E4BA791" w:rsidR="3B39B29A">
        <w:rPr>
          <w:rFonts w:ascii="Helvetica Neue" w:hAnsi="Helvetica Neue" w:eastAsia="Helvetica Neue" w:cs="Helvetica Neue"/>
          <w:sz w:val="24"/>
          <w:szCs w:val="24"/>
          <w:lang w:val="en-US"/>
        </w:rPr>
        <w:t>Suggest hiding this column in the public version</w:t>
      </w:r>
    </w:p>
    <w:p xmlns:wp14="http://schemas.microsoft.com/office/word/2010/wordml" w:rsidP="0E4BA791" w14:paraId="66E3F5AC" wp14:textId="77777777">
      <w:pPr>
        <w:pStyle w:val="Body"/>
        <w:numPr>
          <w:ilvl w:val="0"/>
          <w:numId w:val="21"/>
        </w:numPr>
        <w:spacing w:line="240" w:lineRule="auto"/>
        <w:jc w:val="both"/>
        <w:rPr>
          <w:rFonts w:ascii="Helvetica Neue" w:hAnsi="Helvetica Neue" w:eastAsia="Helvetica Neue" w:cs="Helvetica Neue"/>
          <w:b w:val="0"/>
          <w:bCs w:val="0"/>
          <w:i w:val="0"/>
          <w:iCs w:val="0"/>
          <w:color w:val="000000" w:themeColor="text1" w:themeTint="FF" w:themeShade="FF"/>
          <w:sz w:val="24"/>
          <w:szCs w:val="24"/>
          <w:vertAlign w:val="baseline"/>
          <w:lang w:val="en-US"/>
        </w:rPr>
      </w:pPr>
      <w:r w:rsidRPr="0E4BA791" w:rsidR="3B39B29A">
        <w:rPr>
          <w:rFonts w:ascii="Helvetica Neue" w:hAnsi="Helvetica Neue" w:eastAsia="Helvetica Neue" w:cs="Helvetica Neue"/>
          <w:sz w:val="24"/>
          <w:szCs w:val="24"/>
          <w:lang w:val="en-US"/>
        </w:rPr>
        <w:t xml:space="preserve">Entry 51 (with no filters or sorting) is blank. </w:t>
      </w:r>
      <w:proofErr w:type="gramStart"/>
      <w:r w:rsidRPr="0E4BA791" w:rsidR="3B39B29A">
        <w:rPr>
          <w:rFonts w:ascii="Helvetica Neue" w:hAnsi="Helvetica Neue" w:eastAsia="Helvetica Neue" w:cs="Helvetica Neue"/>
          <w:sz w:val="24"/>
          <w:szCs w:val="24"/>
          <w:lang w:val="en-US"/>
        </w:rPr>
        <w:t>Find in</w:t>
      </w:r>
      <w:proofErr w:type="gramEnd"/>
      <w:r w:rsidRPr="0E4BA791" w:rsidR="3B39B29A">
        <w:rPr>
          <w:rFonts w:ascii="Helvetica Neue" w:hAnsi="Helvetica Neue" w:eastAsia="Helvetica Neue" w:cs="Helvetica Neue"/>
          <w:sz w:val="24"/>
          <w:szCs w:val="24"/>
          <w:lang w:val="en-US"/>
        </w:rPr>
        <w:t xml:space="preserve"> the Excel version and delete.</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14="http://schemas.microsoft.com/office/word/2010/wordprocessingDrawing"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14">
  <w:p xmlns:wp14="http://schemas.microsoft.com/office/word/2010/wordml" w14:paraId="1299C43A" wp14:textId="77777777">
    <w:r/>
  </w:p>
</w:ftr>
</file>

<file path=word/header1.xml><?xml version="1.0" encoding="utf-8"?>
<w:hdr xmlns:wp14="http://schemas.microsoft.com/office/word/2010/wordprocessingDrawing"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14">
  <w:p xmlns:wp14="http://schemas.microsoft.com/office/word/2010/wordml" w14:paraId="4DDBEF00" wp14:textId="77777777">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multiLevelType w:val="hybridMultilevel"/>
    <w:numStyleLink w:val="Dash"/>
  </w:abstractNum>
  <w:abstractNum w:abstractNumId="1">
    <w:multiLevelType w:val="hybridMultilevel"/>
    <w:styleLink w:val="Dash"/>
    <w:lvl w:ilvl="0">
      <w:start w:val="1"/>
      <w:numFmt w:val="bullet"/>
      <w:suff w:val="tab"/>
      <w:lvlText w:val="-"/>
      <w:lvlJc w:val="left"/>
      <w:pPr>
        <w:ind w:left="665" w:hanging="305"/>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 w:ilvl="1">
      <w:start w:val="1"/>
      <w:numFmt w:val="bullet"/>
      <w:suff w:val="tab"/>
      <w:lvlText w:val="-"/>
      <w:lvlJc w:val="left"/>
      <w:pPr>
        <w:ind w:left="545" w:hanging="305"/>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 w:ilvl="2">
      <w:start w:val="1"/>
      <w:numFmt w:val="bullet"/>
      <w:suff w:val="tab"/>
      <w:lvlText w:val="-"/>
      <w:lvlJc w:val="left"/>
      <w:pPr>
        <w:ind w:left="785" w:hanging="305"/>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 w:ilvl="3">
      <w:start w:val="1"/>
      <w:numFmt w:val="bullet"/>
      <w:suff w:val="tab"/>
      <w:lvlText w:val="-"/>
      <w:lvlJc w:val="left"/>
      <w:pPr>
        <w:ind w:left="1025" w:hanging="305"/>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 w:ilvl="4">
      <w:start w:val="1"/>
      <w:numFmt w:val="bullet"/>
      <w:suff w:val="tab"/>
      <w:lvlText w:val="-"/>
      <w:lvlJc w:val="left"/>
      <w:pPr>
        <w:ind w:left="1265" w:hanging="305"/>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 w:ilvl="5">
      <w:start w:val="1"/>
      <w:numFmt w:val="bullet"/>
      <w:suff w:val="tab"/>
      <w:lvlText w:val="-"/>
      <w:lvlJc w:val="left"/>
      <w:pPr>
        <w:ind w:left="1025" w:hanging="305"/>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 w:ilvl="6">
      <w:start w:val="1"/>
      <w:numFmt w:val="bullet"/>
      <w:suff w:val="tab"/>
      <w:lvlText w:val="-"/>
      <w:lvlJc w:val="left"/>
      <w:pPr>
        <w:ind w:left="1745" w:hanging="305"/>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 w:ilvl="7">
      <w:start w:val="1"/>
      <w:numFmt w:val="bullet"/>
      <w:suff w:val="tab"/>
      <w:lvlText w:val="-"/>
      <w:lvlJc w:val="left"/>
      <w:pPr>
        <w:ind w:left="1985" w:hanging="305"/>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 w:ilvl="8">
      <w:start w:val="1"/>
      <w:numFmt w:val="bullet"/>
      <w:suff w:val="tab"/>
      <w:lvlText w:val="-"/>
      <w:lvlJc w:val="left"/>
      <w:pPr>
        <w:ind w:left="2225" w:hanging="305"/>
      </w:pPr>
      <w:rPr>
        <w:rFonts w:hAnsi="Arial Unicode MS"/>
        <w:caps w:val="0"/>
        <w:smallCaps w:val="0"/>
        <w:strike w:val="0"/>
        <w:dstrike w:val="0"/>
        <w:outline w:val="0"/>
        <w:emboss w:val="0"/>
        <w:imprint w:val="0"/>
        <w:spacing w:val="0"/>
        <w:w w:val="100"/>
        <w:kern w:val="0"/>
        <w:position w:val="4"/>
        <w:sz w:val="34"/>
        <w:szCs w:val="34"/>
        <w:highlight w:val="none"/>
        <w:vertAlign w:val="baseline"/>
      </w:rPr>
    </w:lvl>
  </w:abstractNum>
  <w:num w:numId="23">
    <w:abstractNumId w:val="15"/>
  </w:num>
  <w:num w:numId="22">
    <w:abstractNumId w:val="14"/>
  </w:num>
  <w:num w:numId="21">
    <w:abstractNumId w:val="13"/>
  </w:num>
  <w:num w:numId="20">
    <w:abstractNumId w:val="12"/>
  </w:num>
  <w:num w:numId="19">
    <w:abstractNumId w:val="11"/>
  </w:num>
  <w:num w:numId="18">
    <w:abstractNumId w:val="10"/>
  </w:num>
  <w:num w:numId="17">
    <w:abstractNumId w:val="9"/>
  </w:num>
  <w:num w:numId="16">
    <w:abstractNumId w:val="8"/>
  </w:num>
  <w:num w:numId="15">
    <w:abstractNumId w:val="7"/>
  </w:num>
  <w:num w:numId="14">
    <w:abstractNumId w:val="6"/>
  </w:num>
  <w:num w:numId="13">
    <w:abstractNumId w:val="5"/>
  </w:num>
  <w:num w:numId="12">
    <w:abstractNumId w:val="4"/>
  </w:num>
  <w:num w:numId="11">
    <w:abstractNumId w:val="3"/>
  </w:num>
  <w:num w:numId="10">
    <w:abstractNumId w:val="2"/>
  </w:num>
  <w:num w:numId="1">
    <w:abstractNumId w:val="1"/>
  </w:num>
  <w:num w:numId="2">
    <w:abstractNumId w:val="0"/>
  </w:num>
  <w:num w:numId="3">
    <w:abstractNumId w:val="0"/>
    <w:lvlOverride w:ilvl="0">
      <w:lvl w:ilvl="0">
        <w:start w:val="1"/>
        <w:numFmt w:val="bullet"/>
        <w:suff w:val="tab"/>
        <w:lvlText w:val="-"/>
        <w:lvlJc w:val="left"/>
        <w:pPr>
          <w:ind w:left="665" w:hanging="305"/>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Override>
    <w:lvlOverride w:ilvl="1">
      <w:lvl w:ilvl="1">
        <w:start w:val="1"/>
        <w:numFmt w:val="bullet"/>
        <w:suff w:val="tab"/>
        <w:lvlText w:val="-"/>
        <w:lvlJc w:val="left"/>
        <w:pPr>
          <w:ind w:left="1025" w:hanging="305"/>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Override>
    <w:lvlOverride w:ilvl="2">
      <w:lvl w:ilvl="2">
        <w:start w:val="1"/>
        <w:numFmt w:val="bullet"/>
        <w:suff w:val="tab"/>
        <w:lvlText w:val="-"/>
        <w:lvlJc w:val="left"/>
        <w:pPr>
          <w:ind w:left="1025" w:hanging="305"/>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Override>
    <w:lvlOverride w:ilvl="3">
      <w:lvl w:ilvl="3">
        <w:start w:val="1"/>
        <w:numFmt w:val="bullet"/>
        <w:suff w:val="tab"/>
        <w:lvlText w:val="-"/>
        <w:lvlJc w:val="left"/>
        <w:pPr>
          <w:ind w:left="1025" w:hanging="305"/>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Override>
    <w:lvlOverride w:ilvl="4">
      <w:lvl w:ilvl="4">
        <w:start w:val="1"/>
        <w:numFmt w:val="bullet"/>
        <w:suff w:val="tab"/>
        <w:lvlText w:val="-"/>
        <w:lvlJc w:val="left"/>
        <w:pPr>
          <w:ind w:left="1265" w:hanging="305"/>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Override>
    <w:lvlOverride w:ilvl="5">
      <w:lvl w:ilvl="5">
        <w:start w:val="1"/>
        <w:numFmt w:val="bullet"/>
        <w:suff w:val="tab"/>
        <w:lvlText w:val="-"/>
        <w:lvlJc w:val="left"/>
        <w:pPr>
          <w:ind w:left="1505" w:hanging="305"/>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Override>
    <w:lvlOverride w:ilvl="6">
      <w:lvl w:ilvl="6">
        <w:start w:val="1"/>
        <w:numFmt w:val="bullet"/>
        <w:suff w:val="tab"/>
        <w:lvlText w:val="-"/>
        <w:lvlJc w:val="left"/>
        <w:pPr>
          <w:ind w:left="1745" w:hanging="305"/>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Override>
    <w:lvlOverride w:ilvl="7">
      <w:lvl w:ilvl="7">
        <w:start w:val="1"/>
        <w:numFmt w:val="bullet"/>
        <w:suff w:val="tab"/>
        <w:lvlText w:val="-"/>
        <w:lvlJc w:val="left"/>
        <w:pPr>
          <w:ind w:left="1985" w:hanging="305"/>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Override>
    <w:lvlOverride w:ilvl="8">
      <w:lvl w:ilvl="8">
        <w:start w:val="1"/>
        <w:numFmt w:val="bullet"/>
        <w:suff w:val="tab"/>
        <w:lvlText w:val="-"/>
        <w:lvlJc w:val="left"/>
        <w:pPr>
          <w:ind w:left="2225" w:hanging="305"/>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Override>
  </w:num>
  <w:num w:numId="4">
    <w:abstractNumId w:val="0"/>
    <w:lvlOverride w:ilvl="0">
      <w:lvl w:ilvl="0">
        <w:start w:val="1"/>
        <w:numFmt w:val="bullet"/>
        <w:suff w:val="tab"/>
        <w:lvlText w:val="-"/>
        <w:lvlJc w:val="left"/>
        <w:pPr>
          <w:ind w:left="665" w:hanging="305"/>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Override>
    <w:lvlOverride w:ilvl="1">
      <w:lvl w:ilvl="1">
        <w:start w:val="1"/>
        <w:numFmt w:val="bullet"/>
        <w:suff w:val="tab"/>
        <w:lvlText w:val="-"/>
        <w:lvlJc w:val="left"/>
        <w:pPr>
          <w:ind w:left="665" w:hanging="305"/>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Override>
    <w:lvlOverride w:ilvl="2">
      <w:lvl w:ilvl="2">
        <w:start w:val="1"/>
        <w:numFmt w:val="bullet"/>
        <w:suff w:val="tab"/>
        <w:lvlText w:val="-"/>
        <w:lvlJc w:val="left"/>
        <w:pPr>
          <w:ind w:left="1025" w:hanging="305"/>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Override>
    <w:lvlOverride w:ilvl="3">
      <w:lvl w:ilvl="3">
        <w:start w:val="1"/>
        <w:numFmt w:val="bullet"/>
        <w:suff w:val="tab"/>
        <w:lvlText w:val="-"/>
        <w:lvlJc w:val="left"/>
        <w:pPr>
          <w:ind w:left="1385" w:hanging="305"/>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Override>
    <w:lvlOverride w:ilvl="4">
      <w:lvl w:ilvl="4">
        <w:start w:val="1"/>
        <w:numFmt w:val="bullet"/>
        <w:suff w:val="tab"/>
        <w:lvlText w:val="-"/>
        <w:lvlJc w:val="left"/>
        <w:pPr>
          <w:ind w:left="1265" w:hanging="305"/>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Override>
    <w:lvlOverride w:ilvl="5">
      <w:lvl w:ilvl="5">
        <w:start w:val="1"/>
        <w:numFmt w:val="bullet"/>
        <w:suff w:val="tab"/>
        <w:lvlText w:val="-"/>
        <w:lvlJc w:val="left"/>
        <w:pPr>
          <w:ind w:left="1505" w:hanging="305"/>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Override>
    <w:lvlOverride w:ilvl="6">
      <w:lvl w:ilvl="6">
        <w:start w:val="1"/>
        <w:numFmt w:val="bullet"/>
        <w:suff w:val="tab"/>
        <w:lvlText w:val="-"/>
        <w:lvlJc w:val="left"/>
        <w:pPr>
          <w:ind w:left="1745" w:hanging="305"/>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Override>
    <w:lvlOverride w:ilvl="7">
      <w:lvl w:ilvl="7">
        <w:start w:val="1"/>
        <w:numFmt w:val="bullet"/>
        <w:suff w:val="tab"/>
        <w:lvlText w:val="-"/>
        <w:lvlJc w:val="left"/>
        <w:pPr>
          <w:ind w:left="1985" w:hanging="305"/>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Override>
    <w:lvlOverride w:ilvl="8">
      <w:lvl w:ilvl="8">
        <w:start w:val="1"/>
        <w:numFmt w:val="bullet"/>
        <w:suff w:val="tab"/>
        <w:lvlText w:val="-"/>
        <w:lvlJc w:val="left"/>
        <w:pPr>
          <w:ind w:left="2225" w:hanging="305"/>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Override>
  </w:num>
  <w:num w:numId="5">
    <w:abstractNumId w:val="0"/>
    <w:lvlOverride w:ilvl="0">
      <w:lvl w:ilvl="0">
        <w:start w:val="1"/>
        <w:numFmt w:val="bullet"/>
        <w:suff w:val="tab"/>
        <w:lvlText w:val="-"/>
        <w:lvlJc w:val="left"/>
        <w:pPr>
          <w:ind w:left="665" w:hanging="305"/>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Override>
    <w:lvlOverride w:ilvl="1">
      <w:lvl w:ilvl="1">
        <w:start w:val="1"/>
        <w:numFmt w:val="bullet"/>
        <w:suff w:val="tab"/>
        <w:lvlText w:val="-"/>
        <w:lvlJc w:val="left"/>
        <w:pPr>
          <w:ind w:left="545" w:hanging="305"/>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Override>
    <w:lvlOverride w:ilvl="2">
      <w:lvl w:ilvl="2">
        <w:start w:val="1"/>
        <w:numFmt w:val="bullet"/>
        <w:suff w:val="tab"/>
        <w:lvlText w:val="-"/>
        <w:lvlJc w:val="left"/>
        <w:pPr>
          <w:ind w:left="785" w:hanging="305"/>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Override>
    <w:lvlOverride w:ilvl="3">
      <w:lvl w:ilvl="3">
        <w:start w:val="1"/>
        <w:numFmt w:val="bullet"/>
        <w:suff w:val="tab"/>
        <w:lvlText w:val="-"/>
        <w:lvlJc w:val="left"/>
        <w:pPr>
          <w:ind w:left="1025" w:hanging="305"/>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Override>
    <w:lvlOverride w:ilvl="4">
      <w:lvl w:ilvl="4">
        <w:start w:val="1"/>
        <w:numFmt w:val="bullet"/>
        <w:suff w:val="tab"/>
        <w:lvlText w:val="-"/>
        <w:lvlJc w:val="left"/>
        <w:pPr>
          <w:ind w:left="1265" w:hanging="305"/>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Override>
    <w:lvlOverride w:ilvl="5">
      <w:lvl w:ilvl="5">
        <w:start w:val="1"/>
        <w:numFmt w:val="bullet"/>
        <w:suff w:val="tab"/>
        <w:lvlText w:val="-"/>
        <w:lvlJc w:val="left"/>
        <w:pPr>
          <w:ind w:left="1505" w:hanging="305"/>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Override>
    <w:lvlOverride w:ilvl="6">
      <w:lvl w:ilvl="6">
        <w:start w:val="1"/>
        <w:numFmt w:val="bullet"/>
        <w:suff w:val="tab"/>
        <w:lvlText w:val="-"/>
        <w:lvlJc w:val="left"/>
        <w:pPr>
          <w:ind w:left="1745" w:hanging="305"/>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Override>
    <w:lvlOverride w:ilvl="7">
      <w:lvl w:ilvl="7">
        <w:start w:val="1"/>
        <w:numFmt w:val="bullet"/>
        <w:suff w:val="tab"/>
        <w:lvlText w:val="-"/>
        <w:lvlJc w:val="left"/>
        <w:pPr>
          <w:ind w:left="1985" w:hanging="305"/>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Override>
    <w:lvlOverride w:ilvl="8">
      <w:lvl w:ilvl="8">
        <w:start w:val="1"/>
        <w:numFmt w:val="bullet"/>
        <w:suff w:val="tab"/>
        <w:lvlText w:val="-"/>
        <w:lvlJc w:val="left"/>
        <w:pPr>
          <w:ind w:left="2225" w:hanging="305"/>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Override>
  </w:num>
  <w:num w:numId="6">
    <w:abstractNumId w:val="0"/>
    <w:lvlOverride w:ilvl="0">
      <w:lvl w:ilvl="0">
        <w:start w:val="1"/>
        <w:numFmt w:val="bullet"/>
        <w:suff w:val="tab"/>
        <w:lvlText w:val="-"/>
        <w:lvlJc w:val="left"/>
        <w:pPr>
          <w:ind w:left="1025" w:hanging="305"/>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Override>
    <w:lvlOverride w:ilvl="1">
      <w:lvl w:ilvl="1">
        <w:start w:val="1"/>
        <w:numFmt w:val="bullet"/>
        <w:suff w:val="tab"/>
        <w:lvlText w:val="-"/>
        <w:lvlJc w:val="left"/>
        <w:pPr>
          <w:ind w:left="545" w:hanging="305"/>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Override>
    <w:lvlOverride w:ilvl="2">
      <w:lvl w:ilvl="2">
        <w:start w:val="1"/>
        <w:numFmt w:val="bullet"/>
        <w:suff w:val="tab"/>
        <w:lvlText w:val="-"/>
        <w:lvlJc w:val="left"/>
        <w:pPr>
          <w:ind w:left="785" w:hanging="305"/>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Override>
    <w:lvlOverride w:ilvl="3">
      <w:lvl w:ilvl="3">
        <w:start w:val="1"/>
        <w:numFmt w:val="bullet"/>
        <w:suff w:val="tab"/>
        <w:lvlText w:val="-"/>
        <w:lvlJc w:val="left"/>
        <w:pPr>
          <w:ind w:left="1025" w:hanging="305"/>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Override>
    <w:lvlOverride w:ilvl="4">
      <w:lvl w:ilvl="4">
        <w:start w:val="1"/>
        <w:numFmt w:val="bullet"/>
        <w:suff w:val="tab"/>
        <w:lvlText w:val="-"/>
        <w:lvlJc w:val="left"/>
        <w:pPr>
          <w:ind w:left="1265" w:hanging="305"/>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Override>
    <w:lvlOverride w:ilvl="5">
      <w:lvl w:ilvl="5">
        <w:start w:val="1"/>
        <w:numFmt w:val="bullet"/>
        <w:suff w:val="tab"/>
        <w:lvlText w:val="-"/>
        <w:lvlJc w:val="left"/>
        <w:pPr>
          <w:ind w:left="1505" w:hanging="305"/>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Override>
    <w:lvlOverride w:ilvl="6">
      <w:lvl w:ilvl="6">
        <w:start w:val="1"/>
        <w:numFmt w:val="bullet"/>
        <w:suff w:val="tab"/>
        <w:lvlText w:val="-"/>
        <w:lvlJc w:val="left"/>
        <w:pPr>
          <w:ind w:left="1745" w:hanging="305"/>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Override>
    <w:lvlOverride w:ilvl="7">
      <w:lvl w:ilvl="7">
        <w:start w:val="1"/>
        <w:numFmt w:val="bullet"/>
        <w:suff w:val="tab"/>
        <w:lvlText w:val="-"/>
        <w:lvlJc w:val="left"/>
        <w:pPr>
          <w:ind w:left="1985" w:hanging="305"/>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Override>
    <w:lvlOverride w:ilvl="8">
      <w:lvl w:ilvl="8">
        <w:start w:val="1"/>
        <w:numFmt w:val="bullet"/>
        <w:suff w:val="tab"/>
        <w:lvlText w:val="-"/>
        <w:lvlJc w:val="left"/>
        <w:pPr>
          <w:ind w:left="2225" w:hanging="305"/>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Override>
  </w:num>
  <w:num w:numId="7">
    <w:abstractNumId w:val="0"/>
    <w:lvlOverride w:ilvl="0">
      <w:lvl w:ilvl="0">
        <w:start w:val="1"/>
        <w:numFmt w:val="bullet"/>
        <w:suff w:val="tab"/>
        <w:lvlText w:val="-"/>
        <w:lvlJc w:val="left"/>
        <w:pPr>
          <w:ind w:left="665" w:hanging="305"/>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Override>
    <w:lvlOverride w:ilvl="1">
      <w:lvl w:ilvl="1">
        <w:start w:val="1"/>
        <w:numFmt w:val="bullet"/>
        <w:suff w:val="tab"/>
        <w:lvlText w:val="-"/>
        <w:lvlJc w:val="left"/>
        <w:pPr>
          <w:ind w:left="545" w:hanging="305"/>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Override>
    <w:lvlOverride w:ilvl="2">
      <w:lvl w:ilvl="2">
        <w:start w:val="1"/>
        <w:numFmt w:val="bullet"/>
        <w:suff w:val="tab"/>
        <w:lvlText w:val="-"/>
        <w:lvlJc w:val="left"/>
        <w:pPr>
          <w:ind w:left="785" w:hanging="305"/>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Override>
    <w:lvlOverride w:ilvl="3">
      <w:lvl w:ilvl="3">
        <w:start w:val="1"/>
        <w:numFmt w:val="bullet"/>
        <w:suff w:val="tab"/>
        <w:lvlText w:val="-"/>
        <w:lvlJc w:val="left"/>
        <w:pPr>
          <w:ind w:left="1025" w:hanging="305"/>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Override>
    <w:lvlOverride w:ilvl="4">
      <w:lvl w:ilvl="4">
        <w:start w:val="1"/>
        <w:numFmt w:val="bullet"/>
        <w:suff w:val="tab"/>
        <w:lvlText w:val="-"/>
        <w:lvlJc w:val="left"/>
        <w:pPr>
          <w:ind w:left="1265" w:hanging="305"/>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Override>
    <w:lvlOverride w:ilvl="5">
      <w:lvl w:ilvl="5">
        <w:start w:val="1"/>
        <w:numFmt w:val="bullet"/>
        <w:suff w:val="tab"/>
        <w:lvlText w:val="-"/>
        <w:lvlJc w:val="left"/>
        <w:pPr>
          <w:ind w:left="1505" w:hanging="305"/>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Override>
    <w:lvlOverride w:ilvl="6">
      <w:lvl w:ilvl="6">
        <w:start w:val="1"/>
        <w:numFmt w:val="bullet"/>
        <w:suff w:val="tab"/>
        <w:lvlText w:val="-"/>
        <w:lvlJc w:val="left"/>
        <w:pPr>
          <w:ind w:left="1745" w:hanging="305"/>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Override>
    <w:lvlOverride w:ilvl="7">
      <w:lvl w:ilvl="7">
        <w:start w:val="1"/>
        <w:numFmt w:val="bullet"/>
        <w:suff w:val="tab"/>
        <w:lvlText w:val="-"/>
        <w:lvlJc w:val="left"/>
        <w:pPr>
          <w:ind w:left="1985" w:hanging="305"/>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Override>
    <w:lvlOverride w:ilvl="8">
      <w:lvl w:ilvl="8">
        <w:start w:val="1"/>
        <w:numFmt w:val="bullet"/>
        <w:suff w:val="tab"/>
        <w:lvlText w:val="-"/>
        <w:lvlJc w:val="left"/>
        <w:pPr>
          <w:ind w:left="2225" w:hanging="305"/>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Override>
  </w:num>
  <w:num w:numId="8">
    <w:abstractNumId w:val="0"/>
    <w:lvlOverride w:ilvl="0">
      <w:lvl w:ilvl="0">
        <w:start w:val="1"/>
        <w:numFmt w:val="bullet"/>
        <w:suff w:val="tab"/>
        <w:lvlText w:val="-"/>
        <w:lvlJc w:val="left"/>
        <w:pPr>
          <w:ind w:left="665" w:hanging="305"/>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Override>
    <w:lvlOverride w:ilvl="1">
      <w:lvl w:ilvl="1">
        <w:start w:val="1"/>
        <w:numFmt w:val="bullet"/>
        <w:suff w:val="tab"/>
        <w:lvlText w:val="-"/>
        <w:lvlJc w:val="left"/>
        <w:pPr>
          <w:ind w:left="665" w:hanging="305"/>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Override>
    <w:lvlOverride w:ilvl="2">
      <w:lvl w:ilvl="2">
        <w:start w:val="1"/>
        <w:numFmt w:val="bullet"/>
        <w:suff w:val="tab"/>
        <w:lvlText w:val="-"/>
        <w:lvlJc w:val="left"/>
        <w:pPr>
          <w:ind w:left="1025" w:hanging="305"/>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Override>
    <w:lvlOverride w:ilvl="3">
      <w:lvl w:ilvl="3">
        <w:start w:val="1"/>
        <w:numFmt w:val="bullet"/>
        <w:suff w:val="tab"/>
        <w:lvlText w:val="-"/>
        <w:lvlJc w:val="left"/>
        <w:pPr>
          <w:ind w:left="1025" w:hanging="305"/>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Override>
    <w:lvlOverride w:ilvl="4">
      <w:lvl w:ilvl="4">
        <w:start w:val="1"/>
        <w:numFmt w:val="bullet"/>
        <w:suff w:val="tab"/>
        <w:lvlText w:val="-"/>
        <w:lvlJc w:val="left"/>
        <w:pPr>
          <w:ind w:left="1385" w:hanging="305"/>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Override>
    <w:lvlOverride w:ilvl="5">
      <w:lvl w:ilvl="5">
        <w:start w:val="1"/>
        <w:numFmt w:val="bullet"/>
        <w:suff w:val="tab"/>
        <w:lvlText w:val="-"/>
        <w:lvlJc w:val="left"/>
        <w:pPr>
          <w:ind w:left="1505" w:hanging="305"/>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Override>
    <w:lvlOverride w:ilvl="6">
      <w:lvl w:ilvl="6">
        <w:start w:val="1"/>
        <w:numFmt w:val="bullet"/>
        <w:suff w:val="tab"/>
        <w:lvlText w:val="-"/>
        <w:lvlJc w:val="left"/>
        <w:pPr>
          <w:ind w:left="1745" w:hanging="305"/>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Override>
    <w:lvlOverride w:ilvl="7">
      <w:lvl w:ilvl="7">
        <w:start w:val="1"/>
        <w:numFmt w:val="bullet"/>
        <w:suff w:val="tab"/>
        <w:lvlText w:val="-"/>
        <w:lvlJc w:val="left"/>
        <w:pPr>
          <w:ind w:left="1985" w:hanging="305"/>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Override>
    <w:lvlOverride w:ilvl="8">
      <w:lvl w:ilvl="8">
        <w:start w:val="1"/>
        <w:numFmt w:val="bullet"/>
        <w:suff w:val="tab"/>
        <w:lvlText w:val="-"/>
        <w:lvlJc w:val="left"/>
        <w:pPr>
          <w:ind w:left="2225" w:hanging="305"/>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Override>
  </w:num>
  <w:num w:numId="9">
    <w:abstractNumId w:val="0"/>
    <w:lvlOverride w:ilvl="0">
      <w:lvl w:ilvl="0">
        <w:start w:val="1"/>
        <w:numFmt w:val="bullet"/>
        <w:suff w:val="tab"/>
        <w:lvlText w:val="-"/>
        <w:lvlJc w:val="left"/>
        <w:pPr>
          <w:ind w:left="665" w:hanging="305"/>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Override>
    <w:lvlOverride w:ilvl="1">
      <w:lvl w:ilvl="1">
        <w:start w:val="1"/>
        <w:numFmt w:val="bullet"/>
        <w:suff w:val="tab"/>
        <w:lvlText w:val="-"/>
        <w:lvlJc w:val="left"/>
        <w:pPr>
          <w:ind w:left="665" w:hanging="305"/>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Override>
    <w:lvlOverride w:ilvl="2">
      <w:lvl w:ilvl="2">
        <w:start w:val="1"/>
        <w:numFmt w:val="bullet"/>
        <w:suff w:val="tab"/>
        <w:lvlText w:val="-"/>
        <w:lvlJc w:val="left"/>
        <w:pPr>
          <w:ind w:left="1025" w:hanging="305"/>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Override>
    <w:lvlOverride w:ilvl="3">
      <w:lvl w:ilvl="3">
        <w:start w:val="1"/>
        <w:numFmt w:val="bullet"/>
        <w:suff w:val="tab"/>
        <w:lvlText w:val="-"/>
        <w:lvlJc w:val="left"/>
        <w:pPr>
          <w:ind w:left="1025" w:hanging="305"/>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Override>
    <w:lvlOverride w:ilvl="4">
      <w:lvl w:ilvl="4">
        <w:start w:val="1"/>
        <w:numFmt w:val="bullet"/>
        <w:suff w:val="tab"/>
        <w:lvlText w:val="-"/>
        <w:lvlJc w:val="left"/>
        <w:pPr>
          <w:ind w:left="1385" w:hanging="305"/>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Override>
    <w:lvlOverride w:ilvl="5">
      <w:lvl w:ilvl="5">
        <w:start w:val="1"/>
        <w:numFmt w:val="bullet"/>
        <w:suff w:val="tab"/>
        <w:lvlText w:val="-"/>
        <w:lvlJc w:val="left"/>
        <w:pPr>
          <w:ind w:left="1505" w:hanging="305"/>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Override>
    <w:lvlOverride w:ilvl="6">
      <w:lvl w:ilvl="6">
        <w:start w:val="1"/>
        <w:numFmt w:val="bullet"/>
        <w:suff w:val="tab"/>
        <w:lvlText w:val="-"/>
        <w:lvlJc w:val="left"/>
        <w:pPr>
          <w:ind w:left="1745" w:hanging="305"/>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Override>
    <w:lvlOverride w:ilvl="7">
      <w:lvl w:ilvl="7">
        <w:start w:val="1"/>
        <w:numFmt w:val="bullet"/>
        <w:suff w:val="tab"/>
        <w:lvlText w:val="-"/>
        <w:lvlJc w:val="left"/>
        <w:pPr>
          <w:ind w:left="1985" w:hanging="305"/>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Override>
    <w:lvlOverride w:ilvl="8">
      <w:lvl w:ilvl="8">
        <w:start w:val="1"/>
        <w:numFmt w:val="bullet"/>
        <w:suff w:val="tab"/>
        <w:lvlText w:val="-"/>
        <w:lvlJc w:val="left"/>
        <w:pPr>
          <w:ind w:left="2225" w:hanging="305"/>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Override>
  </w:num>
</w:numbering>
</file>

<file path=word/settings.xml><?xml version="1.0" encoding="utf-8"?>
<w:settings xmlns:w14="http://schemas.microsoft.com/office/word/2010/wordml" xmlns:wp14="http://schemas.microsoft.com/office/word/2010/wordprocessingDrawing" xmlns:mc="http://schemas.openxmlformats.org/markup-compatibility/2006" xmlns:o="urn:schemas-microsoft-com:office:office" xmlns:v="urn:schemas-microsoft-com:vml" xmlns:w="http://schemas.openxmlformats.org/wordprocessingml/2006/main" xmlns:w15="http://schemas.microsoft.com/office/word/2012/wordml" mc:Ignorable="w14 wp14 w15">
  <w:view w:val="print"/>
  <w:displayBackgroundShape/>
  <w:mirrorMargins w:val="0"/>
  <w:bordersDoNotSurroundHeader w:val="0"/>
  <w:bordersDoNotSurroundFooter w:val="0"/>
  <w:revisionView w:markup="1" w:comments="1" w:insDel="1" w:formatting="0"/>
  <w:trackRevisions w:val="true"/>
  <w:defaultTabStop w:val="720"/>
  <w:autoHyphenation w:val="0"/>
  <w:evenAndOddHeaders w:val="0"/>
  <w:bookFoldPrinting w:val="0"/>
  <w:noLineBreaksAfter w:lang="English" w:val="‘“(〔[{〈《「『【⦅〘〖«〝︵︷︹︻︽︿﹁﹃﹇﹙﹛﹝｢"/>
  <w:noLineBreaksBefore w:lang="English" w:val="’”)〕]}〉"/>
  <w:compat>
    <w:compatSetting w:name="compatibilityMode" w:uri="http://schemas.microsoft.com/office/word" w:val="15"/>
  </w:compat>
  <w:rsids>
    <w:rsidRoot w:val="12138F57"/>
    <w:rsid w:val="01B338CF"/>
    <w:rsid w:val="042B9C04"/>
    <w:rsid w:val="05FE286D"/>
    <w:rsid w:val="0A75D824"/>
    <w:rsid w:val="0E4BA791"/>
    <w:rsid w:val="0F8CED86"/>
    <w:rsid w:val="0F923FC3"/>
    <w:rsid w:val="10E64C16"/>
    <w:rsid w:val="12138F57"/>
    <w:rsid w:val="1292EE2E"/>
    <w:rsid w:val="130A43ED"/>
    <w:rsid w:val="1401AA9F"/>
    <w:rsid w:val="1EC33CAA"/>
    <w:rsid w:val="257A514D"/>
    <w:rsid w:val="261A405A"/>
    <w:rsid w:val="261F9297"/>
    <w:rsid w:val="26A536AE"/>
    <w:rsid w:val="2AAC0481"/>
    <w:rsid w:val="2DE3A543"/>
    <w:rsid w:val="2F7F75A4"/>
    <w:rsid w:val="307D1E5B"/>
    <w:rsid w:val="35508F7E"/>
    <w:rsid w:val="35848C7D"/>
    <w:rsid w:val="35B887BD"/>
    <w:rsid w:val="3754581E"/>
    <w:rsid w:val="3A429F7C"/>
    <w:rsid w:val="3B39B29A"/>
    <w:rsid w:val="3BDE6FDD"/>
    <w:rsid w:val="3BDE6FDD"/>
    <w:rsid w:val="3C96B16B"/>
    <w:rsid w:val="3D2CB63B"/>
    <w:rsid w:val="416A228E"/>
    <w:rsid w:val="423644D4"/>
    <w:rsid w:val="435AF14C"/>
    <w:rsid w:val="470D4C64"/>
    <w:rsid w:val="486158B7"/>
    <w:rsid w:val="49D9EA1C"/>
    <w:rsid w:val="4C11DF51"/>
    <w:rsid w:val="4DADAFB2"/>
    <w:rsid w:val="4ED63574"/>
    <w:rsid w:val="518B977A"/>
    <w:rsid w:val="51AAE5FA"/>
    <w:rsid w:val="5353CDE5"/>
    <w:rsid w:val="5464D809"/>
    <w:rsid w:val="54ED7432"/>
    <w:rsid w:val="558DFB7B"/>
    <w:rsid w:val="5665F909"/>
    <w:rsid w:val="5A35279A"/>
    <w:rsid w:val="5D436147"/>
    <w:rsid w:val="5DE15B94"/>
    <w:rsid w:val="60865426"/>
    <w:rsid w:val="60CEE883"/>
    <w:rsid w:val="60D23FFA"/>
    <w:rsid w:val="621FCB20"/>
    <w:rsid w:val="62AE73C3"/>
    <w:rsid w:val="63319E92"/>
    <w:rsid w:val="64068945"/>
    <w:rsid w:val="66DD7B37"/>
    <w:rsid w:val="6E5D86BC"/>
    <w:rsid w:val="6F2A2A0C"/>
    <w:rsid w:val="6FF9571D"/>
    <w:rsid w:val="70259C21"/>
    <w:rsid w:val="70C5FA6D"/>
    <w:rsid w:val="7261CACE"/>
    <w:rsid w:val="7261CACE"/>
    <w:rsid w:val="775C3B57"/>
    <w:rsid w:val="77CE3997"/>
    <w:rsid w:val="796A09F8"/>
    <w:rsid w:val="7D07A93F"/>
    <w:rsid w:val="7F8FF218"/>
  </w:rsids>
  <w:clrSchemeMapping w:bg1="light1" w:t1="dark1" w:bg2="light2" w:t2="dark2" w:accent1="accent1" w:accent2="accent2" w:accent3="accent3" w:accent4="accent4" w:accent5="accent5" w:accent6="accent6" w:hyperlink="hyperlink" w:followedHyperlink="followedHyperlink"/>
  <w14:docId w14:val="5A85A061"/>
  <w15:docId w15:val="{BB6810F1-41F5-49FE-B06F-67B36C6101EF}"/>
</w:settings>
</file>

<file path=word/styles.xml><?xml version="1.0" encoding="utf-8"?>
<w:styles xmlns:wp14="http://schemas.microsoft.com/office/word/2010/wordprocessingDrawing" xmlns:w="http://schemas.openxmlformats.org/wordprocessingml/2006/main" xmlns:mc="http://schemas.openxmlformats.org/markup-compatibility/2006" xmlns:w14="http://schemas.microsoft.com/office/word/2010/wordml" mc:Ignorable="w14 wp14">
  <w:docDefaults>
    <w:rPrDefault>
      <w:rPr>
        <w:rFonts w:ascii="Times New Roman" w:hAnsi="Times New Roman" w:eastAsia="Arial Unicode MS" w:cs="Times New Roman"/>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w="0" w:h="0" w:vSpace="0" w:hSpace="0" w:vAnchor="margin" w:xAlign="left" w:y="0" w:hRule="exact" w:anchorLock="0"/>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styleId="Normal" w:default="1">
    <w:name w:val="Normal"/>
    <w:next w:val="Normal"/>
    <w:pPr/>
    <w:rPr>
      <w:sz w:val="24"/>
      <w:szCs w:val="24"/>
      <w:lang w:val="en-US" w:eastAsia="en-US" w:bidi="ar-SA"/>
    </w:rPr>
  </w:style>
  <w:style w:type="character" w:styleId="Default Paragraph Font" w:default="1">
    <w:name w:val="Default Paragraph Font"/>
    <w:next w:val="Default Paragraph Font"/>
  </w:style>
  <w:style w:type="character" w:styleId="Hyperlink">
    <w:name w:val="Hyperlink"/>
    <w:rPr>
      <w:u w:val="single"/>
    </w:rPr>
  </w:style>
  <w:style w:type="table" w:styleId="Table Normal" w:default="1">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styleId="No List" w:default="1">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hAnsi="Helvetica Neue" w:eastAsia="Arial Unicode MS" w:cs="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numbering" w:styleId="Dash">
    <w:name w:val="Dash"/>
    <w:pPr>
      <w:numPr>
        <w:numId w:val="1"/>
      </w:numPr>
    </w:p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hAnsi="Helvetica Neue" w:eastAsia="Helvetica Neue" w:cs="Helvetica Neue"/>
      <w:b w:val="0"/>
      <w:bCs w:val="0"/>
      <w:i w:val="0"/>
      <w:iCs w:val="0"/>
      <w:caps w:val="0"/>
      <w:smallCaps w:val="0"/>
      <w:strike w:val="0"/>
      <w:dstrike w:val="0"/>
      <w:outline w:val="0"/>
      <w:color w:val="000000"/>
      <w:spacing w:val="0"/>
      <w:kern w:val="0"/>
      <w:position w:val="0"/>
      <w:sz w:val="20"/>
      <w:szCs w:val="20"/>
      <w:u w:val="none"/>
      <w:shd w:val="nil" w:color="auto" w:fill="auto"/>
      <w:vertAlign w:val="baseline"/>
      <w14:textOutline>
        <w14:noFill/>
      </w14:textOutline>
      <w14:textFill>
        <w14:solidFill>
          <w14:srgbClr w14:val="000000"/>
        </w14:solidFill>
      </w14:textFill>
    </w:rPr>
  </w:style>
</w:styles>
</file>

<file path=word/_rels/document.xml.rels>&#65279;<?xml version="1.0" encoding="utf-8"?><Relationships xmlns="http://schemas.openxmlformats.org/package/2006/relationships"><Relationship Type="http://schemas.openxmlformats.org/officeDocument/2006/relationships/customXml" Target="../customXml/item1.xml" Id="rId8" /><Relationship Type="http://schemas.openxmlformats.org/officeDocument/2006/relationships/styles" Target="styles.xml" Id="rId3" /><Relationship Type="http://schemas.openxmlformats.org/officeDocument/2006/relationships/theme" Target="theme/theme1.xml" Id="rId7" /><Relationship Type="http://schemas.openxmlformats.org/officeDocument/2006/relationships/fontTable" Target="fontTable.xml" Id="rId2" /><Relationship Type="http://schemas.openxmlformats.org/officeDocument/2006/relationships/settings" Target="settings.xml" Id="rId1" /><Relationship Type="http://schemas.openxmlformats.org/officeDocument/2006/relationships/numbering" Target="numbering.xml" Id="rId6" /><Relationship Type="http://schemas.openxmlformats.org/officeDocument/2006/relationships/footer" Target="footer1.xml" Id="rId5" /><Relationship Type="http://schemas.openxmlformats.org/officeDocument/2006/relationships/customXml" Target="../customXml/item3.xml" Id="rId10" /><Relationship Type="http://schemas.openxmlformats.org/officeDocument/2006/relationships/header" Target="header1.xml" Id="rId4" /><Relationship Type="http://schemas.openxmlformats.org/officeDocument/2006/relationships/customXml" Target="../customXml/item2.xml" Id="rId9" /></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A9B95A92E5A514BB7F6C5E1B5F59080" ma:contentTypeVersion="6" ma:contentTypeDescription="Create a new document." ma:contentTypeScope="" ma:versionID="6b24d94168bd000fc0715c6c471bdf3f">
  <xsd:schema xmlns:xsd="http://www.w3.org/2001/XMLSchema" xmlns:xs="http://www.w3.org/2001/XMLSchema" xmlns:p="http://schemas.microsoft.com/office/2006/metadata/properties" xmlns:ns2="628e4a64-a9fb-41dd-b739-5e3ab6f9fa97" xmlns:ns3="eda438ef-dd88-4fe7-ad10-0e1831180844" targetNamespace="http://schemas.microsoft.com/office/2006/metadata/properties" ma:root="true" ma:fieldsID="1decb8d7f6b7188bf295dcb9972d4f2b" ns2:_="" ns3:_="">
    <xsd:import namespace="628e4a64-a9fb-41dd-b739-5e3ab6f9fa97"/>
    <xsd:import namespace="eda438ef-dd88-4fe7-ad10-0e183118084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8e4a64-a9fb-41dd-b739-5e3ab6f9fa9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da438ef-dd88-4fe7-ad10-0e183118084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eda438ef-dd88-4fe7-ad10-0e1831180844">
      <UserInfo>
        <DisplayName>Heidi Moltz</DisplayName>
        <AccountId>12</AccountId>
        <AccountType/>
      </UserInfo>
      <UserInfo>
        <DisplayName>Carlington Wallace</DisplayName>
        <AccountId>23</AccountId>
        <AccountType/>
      </UserInfo>
    </SharedWithUsers>
  </documentManagement>
</p:properties>
</file>

<file path=customXml/itemProps1.xml><?xml version="1.0" encoding="utf-8"?>
<ds:datastoreItem xmlns:ds="http://schemas.openxmlformats.org/officeDocument/2006/customXml" ds:itemID="{DEDBB904-B386-4091-AD79-63F76A96994F}"/>
</file>

<file path=customXml/itemProps2.xml><?xml version="1.0" encoding="utf-8"?>
<ds:datastoreItem xmlns:ds="http://schemas.openxmlformats.org/officeDocument/2006/customXml" ds:itemID="{53207CD1-DEB6-4BBE-980D-3994F09D77DC}"/>
</file>

<file path=customXml/itemProps3.xml><?xml version="1.0" encoding="utf-8"?>
<ds:datastoreItem xmlns:ds="http://schemas.openxmlformats.org/officeDocument/2006/customXml" ds:itemID="{92E4C925-FC26-48BF-90CD-1889EBF2F7D3}"/>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Version>16.0000</ap:AppVersion>
  <ap:Application>Microsoft Word for the web</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Carlington Wallace</lastModifiedBy>
  <dcterms:modified xsi:type="dcterms:W3CDTF">2022-03-18T13:30:09.5434207Z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0x0101006A9B95A92E5A514BB7F6C5E1B5F59080</vt:lpwstr>
  </property>
</Properties>
</file>